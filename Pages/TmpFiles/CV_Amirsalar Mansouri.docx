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0" w:author="Amirsalar Mansouri" w:date="2021-05-05T17:24:00Z">
          <w:tblPr>
            <w:tblStyle w:val="TableGrid"/>
            <w:tblW w:w="10430" w:type="dxa"/>
            <w:tblInd w:w="18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326"/>
        <w:gridCol w:w="1480"/>
        <w:gridCol w:w="3624"/>
        <w:tblGridChange w:id="1">
          <w:tblGrid>
            <w:gridCol w:w="5326"/>
            <w:gridCol w:w="1480"/>
            <w:gridCol w:w="3624"/>
          </w:tblGrid>
        </w:tblGridChange>
      </w:tblGrid>
      <w:tr w:rsidR="00684E93" w:rsidRPr="00A946E4" w14:paraId="2FDBB725" w14:textId="77777777" w:rsidTr="00CF0A6F">
        <w:trPr>
          <w:trHeight w:val="261"/>
          <w:trPrChange w:id="2" w:author="Amirsalar Mansouri" w:date="2021-05-05T17:24:00Z">
            <w:trPr>
              <w:trHeight w:val="359"/>
            </w:trPr>
          </w:trPrChange>
        </w:trPr>
        <w:tc>
          <w:tcPr>
            <w:tcW w:w="5326" w:type="dxa"/>
            <w:vMerge w:val="restart"/>
            <w:vAlign w:val="center"/>
            <w:tcPrChange w:id="3" w:author="Amirsalar Mansouri" w:date="2021-05-05T17:24:00Z">
              <w:tcPr>
                <w:tcW w:w="5326" w:type="dxa"/>
                <w:vMerge w:val="restart"/>
                <w:vAlign w:val="center"/>
              </w:tcPr>
            </w:tcPrChange>
          </w:tcPr>
          <w:p w14:paraId="5BB467AA" w14:textId="77777777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74"/>
                <w:szCs w:val="74"/>
              </w:rPr>
            </w:pPr>
            <w:r w:rsidRPr="00A946E4">
              <w:rPr>
                <w:rFonts w:eastAsia="Times New Roman" w:cstheme="minorHAnsi"/>
                <w:b/>
                <w:bCs/>
                <w:color w:val="000000"/>
                <w:sz w:val="56"/>
                <w:szCs w:val="68"/>
              </w:rPr>
              <w:t>Amirsalar Mansouri</w:t>
            </w:r>
          </w:p>
        </w:tc>
        <w:tc>
          <w:tcPr>
            <w:tcW w:w="1480" w:type="dxa"/>
            <w:tcPrChange w:id="4" w:author="Amirsalar Mansouri" w:date="2021-05-05T17:24:00Z">
              <w:tcPr>
                <w:tcW w:w="1480" w:type="dxa"/>
              </w:tcPr>
            </w:tcPrChange>
          </w:tcPr>
          <w:p w14:paraId="32F9BB14" w14:textId="1347890E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ins w:id="5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Date</w:t>
              </w:r>
              <w:r w:rsidRPr="00A946E4">
                <w:rPr>
                  <w:rFonts w:eastAsia="Times New Roman" w:cstheme="minorHAnsi"/>
                  <w:b/>
                  <w:bCs/>
                  <w:color w:val="1F497D" w:themeColor="text2"/>
                </w:rPr>
                <w:t xml:space="preserve"> </w:t>
              </w:r>
              <w:r w:rsidRPr="00A946E4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of birth</w:t>
              </w:r>
            </w:ins>
            <w:ins w:id="6" w:author="Amirsalar Mansouri" w:date="2021-05-05T13:38:00Z">
              <w:r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:</w:t>
              </w:r>
            </w:ins>
          </w:p>
        </w:tc>
        <w:tc>
          <w:tcPr>
            <w:tcW w:w="3624" w:type="dxa"/>
            <w:tcPrChange w:id="7" w:author="Amirsalar Mansouri" w:date="2021-05-05T17:24:00Z">
              <w:tcPr>
                <w:tcW w:w="3624" w:type="dxa"/>
              </w:tcPr>
            </w:tcPrChange>
          </w:tcPr>
          <w:p w14:paraId="318AAB55" w14:textId="5D2AC3D5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38"/>
                <w:szCs w:val="38"/>
              </w:rPr>
            </w:pPr>
            <w:ins w:id="8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color w:val="000000"/>
                </w:rPr>
                <w:t>1991 January 16</w:t>
              </w:r>
            </w:ins>
          </w:p>
        </w:tc>
      </w:tr>
      <w:tr w:rsidR="00684E93" w:rsidRPr="00A946E4" w14:paraId="69C0AE00" w14:textId="77777777" w:rsidTr="00CF0A6F">
        <w:trPr>
          <w:trHeight w:val="261"/>
          <w:trPrChange w:id="9" w:author="Amirsalar Mansouri" w:date="2021-05-05T17:24:00Z">
            <w:trPr>
              <w:trHeight w:val="350"/>
            </w:trPr>
          </w:trPrChange>
        </w:trPr>
        <w:tc>
          <w:tcPr>
            <w:tcW w:w="5326" w:type="dxa"/>
            <w:vMerge/>
            <w:tcPrChange w:id="10" w:author="Amirsalar Mansouri" w:date="2021-05-05T17:24:00Z">
              <w:tcPr>
                <w:tcW w:w="5326" w:type="dxa"/>
                <w:vMerge/>
              </w:tcPr>
            </w:tcPrChange>
          </w:tcPr>
          <w:p w14:paraId="1B0DC310" w14:textId="77777777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78"/>
                <w:szCs w:val="78"/>
              </w:rPr>
            </w:pPr>
          </w:p>
        </w:tc>
        <w:tc>
          <w:tcPr>
            <w:tcW w:w="1480" w:type="dxa"/>
            <w:tcPrChange w:id="11" w:author="Amirsalar Mansouri" w:date="2021-05-05T17:24:00Z">
              <w:tcPr>
                <w:tcW w:w="1480" w:type="dxa"/>
              </w:tcPr>
            </w:tcPrChange>
          </w:tcPr>
          <w:p w14:paraId="7A00EE43" w14:textId="4CCE997F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1F497D" w:themeColor="text2"/>
                <w:sz w:val="24"/>
                <w:szCs w:val="24"/>
              </w:rPr>
            </w:pPr>
            <w:ins w:id="12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Email</w:t>
              </w:r>
              <w:r w:rsidRPr="00A946E4">
                <w:rPr>
                  <w:rFonts w:eastAsia="Times New Roman" w:cstheme="minorHAnsi"/>
                  <w:b/>
                  <w:bCs/>
                  <w:color w:val="000000"/>
                  <w:sz w:val="24"/>
                  <w:szCs w:val="24"/>
                </w:rPr>
                <w:t>:</w:t>
              </w:r>
            </w:ins>
            <w:del w:id="13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delText>Date</w:delText>
              </w:r>
              <w:r w:rsidRPr="00A946E4" w:rsidDel="00C2699F">
                <w:rPr>
                  <w:rFonts w:eastAsia="Times New Roman" w:cstheme="minorHAnsi"/>
                  <w:b/>
                  <w:bCs/>
                  <w:color w:val="1F497D" w:themeColor="text2"/>
                </w:rPr>
                <w:delText xml:space="preserve"> </w:delText>
              </w:r>
              <w:r w:rsidRPr="00A946E4" w:rsidDel="00C2699F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delText>of birth</w:delText>
              </w:r>
              <w:r w:rsidRPr="00A946E4" w:rsidDel="00C2699F">
                <w:rPr>
                  <w:rFonts w:eastAsia="Times New Roman" w:cstheme="minorHAnsi"/>
                  <w:b/>
                  <w:bCs/>
                  <w:color w:val="1F497D" w:themeColor="text2"/>
                  <w:sz w:val="24"/>
                  <w:szCs w:val="24"/>
                </w:rPr>
                <w:delText>:</w:delText>
              </w:r>
            </w:del>
          </w:p>
        </w:tc>
        <w:tc>
          <w:tcPr>
            <w:tcW w:w="3624" w:type="dxa"/>
            <w:tcPrChange w:id="14" w:author="Amirsalar Mansouri" w:date="2021-05-05T17:24:00Z">
              <w:tcPr>
                <w:tcW w:w="3624" w:type="dxa"/>
              </w:tcPr>
            </w:tcPrChange>
          </w:tcPr>
          <w:p w14:paraId="10C17C0D" w14:textId="14C72734" w:rsidR="00684E93" w:rsidRPr="00A946E4" w:rsidRDefault="00684E93" w:rsidP="00FF678B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ins w:id="15" w:author="Amirsalar Mansouri" w:date="2021-05-05T13:41:00Z">
              <w:r>
                <w:rPr>
                  <w:rFonts w:eastAsia="Times New Roman" w:cstheme="minorHAnsi"/>
                  <w:b/>
                  <w:bCs/>
                  <w:color w:val="000000"/>
                </w:rPr>
                <w:fldChar w:fldCharType="begin"/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instrText xml:space="preserve"> HYPERLINK "mailto:</w:instrText>
              </w:r>
              <w:r w:rsidRPr="00684E93">
                <w:rPr>
                  <w:rFonts w:eastAsia="Times New Roman" w:cstheme="minorHAnsi"/>
                  <w:b/>
                  <w:bCs/>
                  <w:color w:val="000000"/>
                  <w:rPrChange w:id="16" w:author="Amirsalar Mansouri" w:date="2021-05-05T13:41:00Z">
                    <w:rPr>
                      <w:rStyle w:val="Hyperlink"/>
                      <w:rFonts w:eastAsia="Times New Roman" w:cstheme="minorHAnsi"/>
                      <w:b/>
                      <w:bCs/>
                    </w:rPr>
                  </w:rPrChange>
                </w:rPr>
                <w:instrText>Amirsalar.Mansouri@gmail.com</w:instrText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instrText xml:space="preserve">" </w:instrText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fldChar w:fldCharType="separate"/>
              </w:r>
              <w:r w:rsidRPr="00CF0A6F">
                <w:rPr>
                  <w:rStyle w:val="Hyperlink"/>
                  <w:rFonts w:eastAsia="Times New Roman" w:cstheme="minorHAnsi"/>
                  <w:b/>
                  <w:bCs/>
                </w:rPr>
                <w:t>Amirsalar.</w:t>
              </w:r>
              <w:r w:rsidRPr="00447409">
                <w:rPr>
                  <w:rStyle w:val="Hyperlink"/>
                  <w:rFonts w:eastAsia="Times New Roman" w:cstheme="minorHAnsi"/>
                  <w:b/>
                  <w:bCs/>
                  <w:rPrChange w:id="17" w:author="Amirsalar Mansouri" w:date="2021-05-05T13:41:00Z">
                    <w:rPr>
                      <w:rStyle w:val="Hyperlink"/>
                      <w:rFonts w:eastAsia="Times New Roman" w:cstheme="minorHAnsi"/>
                      <w:b/>
                      <w:bCs/>
                    </w:rPr>
                  </w:rPrChange>
                </w:rPr>
                <w:t>Mansouri@gmail.com</w:t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fldChar w:fldCharType="end"/>
              </w:r>
            </w:ins>
            <w:del w:id="18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</w:rPr>
                <w:delText>1991 January 16</w:delText>
              </w:r>
            </w:del>
          </w:p>
        </w:tc>
      </w:tr>
      <w:tr w:rsidR="00684E93" w:rsidRPr="00A946E4" w14:paraId="330932AC" w14:textId="77777777" w:rsidTr="00CF0A6F">
        <w:trPr>
          <w:trHeight w:val="279"/>
          <w:trPrChange w:id="19" w:author="Amirsalar Mansouri" w:date="2021-05-05T17:24:00Z">
            <w:trPr>
              <w:trHeight w:val="350"/>
            </w:trPr>
          </w:trPrChange>
        </w:trPr>
        <w:tc>
          <w:tcPr>
            <w:tcW w:w="5326" w:type="dxa"/>
            <w:vMerge/>
            <w:tcPrChange w:id="20" w:author="Amirsalar Mansouri" w:date="2021-05-05T17:24:00Z">
              <w:tcPr>
                <w:tcW w:w="5326" w:type="dxa"/>
                <w:vMerge/>
              </w:tcPr>
            </w:tcPrChange>
          </w:tcPr>
          <w:p w14:paraId="1FE02772" w14:textId="77777777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480" w:type="dxa"/>
            <w:tcPrChange w:id="21" w:author="Amirsalar Mansouri" w:date="2021-05-05T17:24:00Z">
              <w:tcPr>
                <w:tcW w:w="1480" w:type="dxa"/>
              </w:tcPr>
            </w:tcPrChange>
          </w:tcPr>
          <w:p w14:paraId="7555F409" w14:textId="22E0DAB7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ins w:id="22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Phone</w:t>
              </w:r>
              <w:r w:rsidRPr="00A946E4">
                <w:rPr>
                  <w:rFonts w:eastAsia="Times New Roman" w:cstheme="minorHAnsi"/>
                  <w:b/>
                  <w:bCs/>
                  <w:color w:val="000000"/>
                  <w:sz w:val="24"/>
                  <w:szCs w:val="24"/>
                </w:rPr>
                <w:t>:</w:t>
              </w:r>
            </w:ins>
            <w:del w:id="23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delText>Email</w:delText>
              </w:r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  <w:sz w:val="24"/>
                  <w:szCs w:val="24"/>
                </w:rPr>
                <w:delText>:</w:delText>
              </w:r>
            </w:del>
          </w:p>
        </w:tc>
        <w:tc>
          <w:tcPr>
            <w:tcW w:w="3624" w:type="dxa"/>
            <w:tcPrChange w:id="24" w:author="Amirsalar Mansouri" w:date="2021-05-05T17:24:00Z">
              <w:tcPr>
                <w:tcW w:w="3624" w:type="dxa"/>
              </w:tcPr>
            </w:tcPrChange>
          </w:tcPr>
          <w:p w14:paraId="7D80033D" w14:textId="38BB7A7A" w:rsidR="00684E93" w:rsidRPr="00A946E4" w:rsidRDefault="00684E93" w:rsidP="00186349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ins w:id="25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color w:val="000000"/>
                </w:rPr>
                <w:t>402-405 2504</w:t>
              </w:r>
            </w:ins>
            <w:del w:id="26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</w:rPr>
                <w:delText>Amirsalar.Mansouri@gmail.com</w:delText>
              </w:r>
            </w:del>
          </w:p>
        </w:tc>
      </w:tr>
      <w:tr w:rsidR="00684E93" w:rsidRPr="00A946E4" w14:paraId="564B0106" w14:textId="77777777" w:rsidTr="00684E93">
        <w:tc>
          <w:tcPr>
            <w:tcW w:w="5326" w:type="dxa"/>
            <w:vMerge/>
            <w:tcPrChange w:id="27" w:author="Amirsalar Mansouri" w:date="2021-05-05T13:42:00Z">
              <w:tcPr>
                <w:tcW w:w="5326" w:type="dxa"/>
                <w:vMerge/>
              </w:tcPr>
            </w:tcPrChange>
          </w:tcPr>
          <w:p w14:paraId="02E9BF8A" w14:textId="77777777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480" w:type="dxa"/>
            <w:tcPrChange w:id="28" w:author="Amirsalar Mansouri" w:date="2021-05-05T13:42:00Z">
              <w:tcPr>
                <w:tcW w:w="1480" w:type="dxa"/>
              </w:tcPr>
            </w:tcPrChange>
          </w:tcPr>
          <w:p w14:paraId="5C65B672" w14:textId="4274DB78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ins w:id="29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Office:</w:t>
              </w:r>
            </w:ins>
            <w:del w:id="30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delText>Phone</w:delText>
              </w:r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  <w:sz w:val="24"/>
                  <w:szCs w:val="24"/>
                </w:rPr>
                <w:delText>:</w:delText>
              </w:r>
            </w:del>
          </w:p>
        </w:tc>
        <w:tc>
          <w:tcPr>
            <w:tcW w:w="3624" w:type="dxa"/>
            <w:tcPrChange w:id="31" w:author="Amirsalar Mansouri" w:date="2021-05-05T13:42:00Z">
              <w:tcPr>
                <w:tcW w:w="3624" w:type="dxa"/>
              </w:tcPr>
            </w:tcPrChange>
          </w:tcPr>
          <w:p w14:paraId="075AA32F" w14:textId="77777777" w:rsidR="00684E93" w:rsidRPr="00A946E4" w:rsidRDefault="00684E93" w:rsidP="005C4C12">
            <w:pPr>
              <w:jc w:val="both"/>
              <w:rPr>
                <w:ins w:id="32" w:author="Amirsalar Mansouri" w:date="2021-05-05T13:37:00Z"/>
                <w:rFonts w:eastAsia="Times New Roman" w:cstheme="minorHAnsi"/>
                <w:b/>
                <w:bCs/>
                <w:color w:val="000000"/>
              </w:rPr>
            </w:pPr>
            <w:ins w:id="33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color w:val="000000"/>
                </w:rPr>
                <w:t>#331 Scott Engineering Center</w:t>
              </w:r>
            </w:ins>
          </w:p>
          <w:p w14:paraId="45151ECA" w14:textId="3B330210" w:rsidR="00684E93" w:rsidRPr="00A946E4" w:rsidRDefault="00684E93" w:rsidP="00E76E40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ins w:id="34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color w:val="000000"/>
                </w:rPr>
                <w:t>Lincoln, NE 68588</w:t>
              </w:r>
            </w:ins>
            <w:del w:id="35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</w:rPr>
                <w:delText>+1-402-405 2504</w:delText>
              </w:r>
            </w:del>
          </w:p>
        </w:tc>
      </w:tr>
      <w:tr w:rsidR="00684E93" w:rsidRPr="00A946E4" w14:paraId="167A5F90" w14:textId="77777777" w:rsidTr="00CF0A6F">
        <w:trPr>
          <w:trHeight w:val="171"/>
          <w:trPrChange w:id="36" w:author="Amirsalar Mansouri" w:date="2021-05-05T17:24:00Z">
            <w:trPr>
              <w:trHeight w:val="377"/>
            </w:trPr>
          </w:trPrChange>
        </w:trPr>
        <w:tc>
          <w:tcPr>
            <w:tcW w:w="5326" w:type="dxa"/>
            <w:vMerge/>
            <w:tcPrChange w:id="37" w:author="Amirsalar Mansouri" w:date="2021-05-05T17:24:00Z">
              <w:tcPr>
                <w:tcW w:w="5326" w:type="dxa"/>
                <w:vMerge/>
              </w:tcPr>
            </w:tcPrChange>
          </w:tcPr>
          <w:p w14:paraId="533D5245" w14:textId="77777777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480" w:type="dxa"/>
            <w:tcPrChange w:id="38" w:author="Amirsalar Mansouri" w:date="2021-05-05T17:24:00Z">
              <w:tcPr>
                <w:tcW w:w="1480" w:type="dxa"/>
              </w:tcPr>
            </w:tcPrChange>
          </w:tcPr>
          <w:p w14:paraId="728A0013" w14:textId="55428552" w:rsidR="00684E93" w:rsidRPr="00A946E4" w:rsidRDefault="00684E93" w:rsidP="000B7EB3">
            <w:pPr>
              <w:jc w:val="both"/>
              <w:rPr>
                <w:rFonts w:eastAsia="Times New Roman" w:cstheme="minorHAnsi"/>
                <w:b/>
                <w:bCs/>
                <w:i/>
                <w:iCs/>
                <w:color w:val="1F497D" w:themeColor="text2"/>
              </w:rPr>
            </w:pPr>
            <w:ins w:id="39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Home:</w:t>
              </w:r>
            </w:ins>
            <w:del w:id="40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delText>Office:</w:delText>
              </w:r>
            </w:del>
          </w:p>
        </w:tc>
        <w:tc>
          <w:tcPr>
            <w:tcW w:w="3624" w:type="dxa"/>
            <w:tcPrChange w:id="41" w:author="Amirsalar Mansouri" w:date="2021-05-05T17:24:00Z">
              <w:tcPr>
                <w:tcW w:w="3624" w:type="dxa"/>
              </w:tcPr>
            </w:tcPrChange>
          </w:tcPr>
          <w:p w14:paraId="1604DDE7" w14:textId="5F89B08F" w:rsidR="00684E93" w:rsidRPr="00A946E4" w:rsidDel="00C2699F" w:rsidRDefault="00684E93" w:rsidP="005C4C12">
            <w:pPr>
              <w:jc w:val="both"/>
              <w:rPr>
                <w:del w:id="42" w:author="Amirsalar Mansouri" w:date="2021-05-05T13:37:00Z"/>
                <w:rFonts w:eastAsia="Times New Roman" w:cstheme="minorHAnsi"/>
                <w:b/>
                <w:bCs/>
                <w:color w:val="000000"/>
              </w:rPr>
            </w:pPr>
            <w:ins w:id="43" w:author="Amirsalar Mansouri" w:date="2021-05-05T13:37:00Z">
              <w:r w:rsidRPr="00A946E4">
                <w:rPr>
                  <w:rFonts w:eastAsia="Times New Roman" w:cstheme="minorHAnsi"/>
                  <w:b/>
                  <w:bCs/>
                  <w:color w:val="000000"/>
                </w:rPr>
                <w:t>68506 Lincoln, NE, USA</w:t>
              </w:r>
            </w:ins>
            <w:del w:id="44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</w:rPr>
                <w:delText>#331 Scott Engineering Center</w:delText>
              </w:r>
            </w:del>
          </w:p>
          <w:p w14:paraId="3331BF08" w14:textId="05687A12" w:rsidR="00684E93" w:rsidRPr="00A946E4" w:rsidRDefault="00684E93" w:rsidP="005C4C12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del w:id="45" w:author="Amirsalar Mansouri" w:date="2021-05-05T13:37:00Z">
              <w:r w:rsidRPr="00A946E4" w:rsidDel="00C2699F">
                <w:rPr>
                  <w:rFonts w:eastAsia="Times New Roman" w:cstheme="minorHAnsi"/>
                  <w:b/>
                  <w:bCs/>
                  <w:color w:val="000000"/>
                </w:rPr>
                <w:delText>Lincoln, NE 68588</w:delText>
              </w:r>
            </w:del>
          </w:p>
        </w:tc>
      </w:tr>
      <w:tr w:rsidR="00684E93" w:rsidRPr="00A946E4" w14:paraId="2B8865F0" w14:textId="77777777" w:rsidTr="00684E93">
        <w:trPr>
          <w:trHeight w:val="314"/>
          <w:ins w:id="46" w:author="Amirsalar Mansouri" w:date="2021-05-05T13:39:00Z"/>
          <w:trPrChange w:id="47" w:author="Amirsalar Mansouri" w:date="2021-05-05T13:42:00Z">
            <w:trPr>
              <w:trHeight w:val="314"/>
            </w:trPr>
          </w:trPrChange>
        </w:trPr>
        <w:tc>
          <w:tcPr>
            <w:tcW w:w="5326" w:type="dxa"/>
            <w:vMerge/>
            <w:tcPrChange w:id="48" w:author="Amirsalar Mansouri" w:date="2021-05-05T13:42:00Z">
              <w:tcPr>
                <w:tcW w:w="5326" w:type="dxa"/>
                <w:vMerge/>
              </w:tcPr>
            </w:tcPrChange>
          </w:tcPr>
          <w:p w14:paraId="4E40BEDE" w14:textId="77777777" w:rsidR="00684E93" w:rsidRPr="00A946E4" w:rsidRDefault="00684E93" w:rsidP="000B7EB3">
            <w:pPr>
              <w:jc w:val="both"/>
              <w:rPr>
                <w:ins w:id="49" w:author="Amirsalar Mansouri" w:date="2021-05-05T13:39:00Z"/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480" w:type="dxa"/>
            <w:tcPrChange w:id="50" w:author="Amirsalar Mansouri" w:date="2021-05-05T13:42:00Z">
              <w:tcPr>
                <w:tcW w:w="1480" w:type="dxa"/>
              </w:tcPr>
            </w:tcPrChange>
          </w:tcPr>
          <w:p w14:paraId="24E71C52" w14:textId="7F5CE764" w:rsidR="00684E93" w:rsidRPr="00A946E4" w:rsidRDefault="00684E93" w:rsidP="000B7EB3">
            <w:pPr>
              <w:jc w:val="both"/>
              <w:rPr>
                <w:ins w:id="51" w:author="Amirsalar Mansouri" w:date="2021-05-05T13:39:00Z"/>
                <w:rFonts w:eastAsia="Times New Roman" w:cstheme="minorHAnsi"/>
                <w:b/>
                <w:bCs/>
                <w:i/>
                <w:iCs/>
                <w:color w:val="1F497D" w:themeColor="text2"/>
              </w:rPr>
            </w:pPr>
            <w:ins w:id="52" w:author="Amirsalar Mansouri" w:date="2021-05-05T13:39:00Z">
              <w:r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t>Homepage:</w:t>
              </w:r>
            </w:ins>
          </w:p>
        </w:tc>
        <w:tc>
          <w:tcPr>
            <w:tcW w:w="3624" w:type="dxa"/>
            <w:tcPrChange w:id="53" w:author="Amirsalar Mansouri" w:date="2021-05-05T13:42:00Z">
              <w:tcPr>
                <w:tcW w:w="3624" w:type="dxa"/>
              </w:tcPr>
            </w:tcPrChange>
          </w:tcPr>
          <w:p w14:paraId="51364F2E" w14:textId="3BEE967F" w:rsidR="00684E93" w:rsidRPr="00A946E4" w:rsidRDefault="00684E93" w:rsidP="005C4C12">
            <w:pPr>
              <w:jc w:val="both"/>
              <w:rPr>
                <w:ins w:id="54" w:author="Amirsalar Mansouri" w:date="2021-05-05T13:39:00Z"/>
                <w:rFonts w:eastAsia="Times New Roman" w:cstheme="minorHAnsi"/>
                <w:b/>
                <w:bCs/>
                <w:color w:val="000000"/>
              </w:rPr>
            </w:pPr>
            <w:ins w:id="55" w:author="Amirsalar Mansouri" w:date="2021-05-05T13:40:00Z">
              <w:r>
                <w:rPr>
                  <w:rFonts w:eastAsia="Times New Roman" w:cstheme="minorHAnsi"/>
                  <w:b/>
                  <w:bCs/>
                  <w:color w:val="000000"/>
                </w:rPr>
                <w:fldChar w:fldCharType="begin"/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instrText xml:space="preserve"> HYPERLINK "https://asmansouri.github.io/" </w:instrText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fldChar w:fldCharType="separate"/>
              </w:r>
              <w:r w:rsidRPr="00684E93">
                <w:rPr>
                  <w:rStyle w:val="Hyperlink"/>
                  <w:rFonts w:eastAsia="Times New Roman" w:cstheme="minorHAnsi"/>
                  <w:b/>
                  <w:bCs/>
                </w:rPr>
                <w:t>asmansouri.github.io</w:t>
              </w:r>
              <w:r>
                <w:rPr>
                  <w:rFonts w:eastAsia="Times New Roman" w:cstheme="minorHAnsi"/>
                  <w:b/>
                  <w:bCs/>
                  <w:color w:val="000000"/>
                </w:rPr>
                <w:fldChar w:fldCharType="end"/>
              </w:r>
            </w:ins>
          </w:p>
        </w:tc>
      </w:tr>
      <w:tr w:rsidR="00684E93" w:rsidRPr="00A946E4" w:rsidDel="00684E93" w14:paraId="6B1E6491" w14:textId="29A52163" w:rsidTr="00684E93">
        <w:trPr>
          <w:del w:id="56" w:author="Amirsalar Mansouri" w:date="2021-05-05T13:38:00Z"/>
        </w:trPr>
        <w:tc>
          <w:tcPr>
            <w:tcW w:w="5326" w:type="dxa"/>
            <w:tcPrChange w:id="57" w:author="Amirsalar Mansouri" w:date="2021-05-05T13:42:00Z">
              <w:tcPr>
                <w:tcW w:w="5326" w:type="dxa"/>
              </w:tcPr>
            </w:tcPrChange>
          </w:tcPr>
          <w:p w14:paraId="167334A0" w14:textId="00BD7141" w:rsidR="00684E93" w:rsidRPr="00A946E4" w:rsidDel="00684E93" w:rsidRDefault="00684E93" w:rsidP="000B7EB3">
            <w:pPr>
              <w:jc w:val="both"/>
              <w:rPr>
                <w:del w:id="58" w:author="Amirsalar Mansouri" w:date="2021-05-05T13:38:00Z"/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480" w:type="dxa"/>
            <w:tcPrChange w:id="59" w:author="Amirsalar Mansouri" w:date="2021-05-05T13:42:00Z">
              <w:tcPr>
                <w:tcW w:w="1480" w:type="dxa"/>
              </w:tcPr>
            </w:tcPrChange>
          </w:tcPr>
          <w:p w14:paraId="5CB691C0" w14:textId="7EAE8D39" w:rsidR="00684E93" w:rsidRPr="00A946E4" w:rsidDel="00684E93" w:rsidRDefault="00684E93" w:rsidP="00582D55">
            <w:pPr>
              <w:jc w:val="both"/>
              <w:rPr>
                <w:del w:id="60" w:author="Amirsalar Mansouri" w:date="2021-05-05T13:38:00Z"/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del w:id="61" w:author="Amirsalar Mansouri" w:date="2021-05-05T13:37:00Z">
              <w:r w:rsidRPr="00A946E4" w:rsidDel="0004358D">
                <w:rPr>
                  <w:rFonts w:eastAsia="Times New Roman" w:cstheme="minorHAnsi"/>
                  <w:b/>
                  <w:bCs/>
                  <w:i/>
                  <w:iCs/>
                  <w:color w:val="1F497D" w:themeColor="text2"/>
                </w:rPr>
                <w:delText>Home:</w:delText>
              </w:r>
            </w:del>
          </w:p>
        </w:tc>
        <w:tc>
          <w:tcPr>
            <w:tcW w:w="3624" w:type="dxa"/>
            <w:tcPrChange w:id="62" w:author="Amirsalar Mansouri" w:date="2021-05-05T13:42:00Z">
              <w:tcPr>
                <w:tcW w:w="3624" w:type="dxa"/>
              </w:tcPr>
            </w:tcPrChange>
          </w:tcPr>
          <w:p w14:paraId="3C273FA3" w14:textId="370DC5E0" w:rsidR="00684E93" w:rsidRPr="00A946E4" w:rsidDel="0004358D" w:rsidRDefault="00684E93" w:rsidP="00F7576E">
            <w:pPr>
              <w:jc w:val="both"/>
              <w:rPr>
                <w:del w:id="63" w:author="Amirsalar Mansouri" w:date="2021-05-05T13:37:00Z"/>
                <w:rFonts w:eastAsia="Times New Roman" w:cstheme="minorHAnsi"/>
                <w:b/>
                <w:bCs/>
                <w:color w:val="000000"/>
              </w:rPr>
            </w:pPr>
            <w:del w:id="64" w:author="Amirsalar Mansouri" w:date="2021-05-05T13:37:00Z">
              <w:r w:rsidRPr="00A946E4" w:rsidDel="0004358D">
                <w:rPr>
                  <w:rFonts w:eastAsia="Times New Roman" w:cstheme="minorHAnsi"/>
                  <w:b/>
                  <w:bCs/>
                  <w:color w:val="000000"/>
                </w:rPr>
                <w:delText>68506 Lincoln, NE, USA</w:delText>
              </w:r>
            </w:del>
          </w:p>
          <w:p w14:paraId="6302525B" w14:textId="096CAFE9" w:rsidR="00684E93" w:rsidRPr="00A946E4" w:rsidDel="00684E93" w:rsidRDefault="00684E93" w:rsidP="00F7576E">
            <w:pPr>
              <w:jc w:val="both"/>
              <w:rPr>
                <w:del w:id="65" w:author="Amirsalar Mansouri" w:date="2021-05-05T13:38:00Z"/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14:paraId="08050404" w14:textId="37095C84" w:rsidR="007006B8" w:rsidRPr="00A946E4" w:rsidRDefault="002251FB" w:rsidP="000B7EB3">
      <w:pPr>
        <w:pBdr>
          <w:top w:val="single" w:sz="18" w:space="1" w:color="002060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r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Education</w:t>
      </w:r>
    </w:p>
    <w:p w14:paraId="7D2EF5F6" w14:textId="46EA5B0E" w:rsidR="0079435B" w:rsidRPr="00A946E4" w:rsidDel="00CF0A6F" w:rsidRDefault="0079435B" w:rsidP="000B7EB3">
      <w:pPr>
        <w:pBdr>
          <w:top w:val="single" w:sz="18" w:space="1" w:color="002060"/>
        </w:pBdr>
        <w:spacing w:after="0" w:line="240" w:lineRule="auto"/>
        <w:ind w:left="180"/>
        <w:jc w:val="both"/>
        <w:rPr>
          <w:del w:id="66" w:author="Amirsalar Mansouri" w:date="2021-05-05T17:24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</w:p>
    <w:p w14:paraId="4377D250" w14:textId="77777777" w:rsidR="007006B8" w:rsidRPr="00A946E4" w:rsidRDefault="007006B8" w:rsidP="000B7EB3">
      <w:pPr>
        <w:pBdr>
          <w:top w:val="single" w:sz="18" w:space="1" w:color="002060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10"/>
          <w:szCs w:val="10"/>
        </w:rPr>
      </w:pPr>
    </w:p>
    <w:tbl>
      <w:tblPr>
        <w:tblStyle w:val="TableGrid"/>
        <w:tblW w:w="1071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924"/>
        <w:gridCol w:w="8550"/>
      </w:tblGrid>
      <w:tr w:rsidR="00753732" w:rsidRPr="00A946E4" w14:paraId="714A1352" w14:textId="77777777" w:rsidTr="00A153B1">
        <w:tc>
          <w:tcPr>
            <w:tcW w:w="236" w:type="dxa"/>
          </w:tcPr>
          <w:p w14:paraId="451DEB44" w14:textId="77777777" w:rsidR="00753732" w:rsidRPr="00A946E4" w:rsidRDefault="00753732" w:rsidP="000B7EB3">
            <w:pPr>
              <w:ind w:left="180"/>
              <w:jc w:val="both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24" w:type="dxa"/>
          </w:tcPr>
          <w:p w14:paraId="27D768A5" w14:textId="1CAC155F" w:rsidR="00753732" w:rsidRPr="00A946E4" w:rsidRDefault="00753732" w:rsidP="00A314A7">
            <w:pPr>
              <w:ind w:left="180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2014–Present</w:t>
            </w:r>
          </w:p>
        </w:tc>
        <w:tc>
          <w:tcPr>
            <w:tcW w:w="8550" w:type="dxa"/>
          </w:tcPr>
          <w:p w14:paraId="28057C18" w14:textId="501A7CD8" w:rsidR="00753732" w:rsidRPr="00A946E4" w:rsidRDefault="00753732" w:rsidP="00753732">
            <w:pPr>
              <w:ind w:left="18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Ph.D. in </w:t>
            </w:r>
            <w:r w:rsidR="00D82B20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Electrical and Computer</w:t>
            </w: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Engineering, </w:t>
            </w:r>
          </w:p>
          <w:p w14:paraId="757673C4" w14:textId="6E420195" w:rsidR="00753732" w:rsidRPr="00A946E4" w:rsidRDefault="00753732" w:rsidP="00753732">
            <w:pPr>
              <w:ind w:left="18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Department of Electrical &amp; Computer Engineering, University of Nebraska- Lincoln, Lincoln, NE, USA</w:t>
            </w:r>
          </w:p>
          <w:p w14:paraId="5C44183E" w14:textId="47692DD3" w:rsidR="00753732" w:rsidRPr="00A946E4" w:rsidRDefault="00B60FD5" w:rsidP="00753732">
            <w:pPr>
              <w:ind w:left="180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Current</w:t>
            </w:r>
            <w:r w:rsidR="00753732"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GPA: </w:t>
            </w:r>
            <w:r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3.542</w:t>
            </w:r>
          </w:p>
          <w:p w14:paraId="0DD64CB9" w14:textId="77777777" w:rsidR="00753732" w:rsidRPr="00A946E4" w:rsidRDefault="00753732" w:rsidP="00186349">
            <w:pPr>
              <w:ind w:left="18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77BF0" w:rsidRPr="00A946E4" w14:paraId="72812929" w14:textId="77777777" w:rsidTr="00A153B1">
        <w:tc>
          <w:tcPr>
            <w:tcW w:w="236" w:type="dxa"/>
          </w:tcPr>
          <w:p w14:paraId="66CC1E21" w14:textId="77777777" w:rsidR="00077BF0" w:rsidRPr="00A946E4" w:rsidRDefault="00077BF0" w:rsidP="000B7EB3">
            <w:pPr>
              <w:ind w:left="180"/>
              <w:jc w:val="both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24" w:type="dxa"/>
          </w:tcPr>
          <w:p w14:paraId="3FACB460" w14:textId="6C31F980" w:rsidR="00077BF0" w:rsidRPr="00A946E4" w:rsidRDefault="00B7133F" w:rsidP="00A314A7">
            <w:pPr>
              <w:ind w:left="180"/>
              <w:jc w:val="right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bookmarkStart w:id="67" w:name="OLE_LINK1"/>
            <w:bookmarkStart w:id="68" w:name="OLE_LINK2"/>
            <w:r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2009</w:t>
            </w:r>
            <w:r w:rsidR="002E4915"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–</w:t>
            </w:r>
            <w:bookmarkEnd w:id="67"/>
            <w:bookmarkEnd w:id="68"/>
            <w:r w:rsidR="00B725F7"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5F909F4A" w14:textId="77777777" w:rsidR="00572BB7" w:rsidRPr="00A946E4" w:rsidRDefault="00983F72" w:rsidP="00186349">
            <w:pPr>
              <w:ind w:left="18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bookmarkStart w:id="69" w:name="OLE_LINK3"/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B.S</w:t>
            </w:r>
            <w:r w:rsidR="005D6DA6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c.</w:t>
            </w:r>
            <w:r w:rsidR="00F7576E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Electronic</w:t>
            </w:r>
            <w:r w:rsidR="00186349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Engineering</w:t>
            </w:r>
            <w:r w:rsidR="00572BB7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  <w:r w:rsidR="00077BF0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14:paraId="4A3BC09C" w14:textId="2F8F68DA" w:rsidR="00FD7AF5" w:rsidRPr="00A946E4" w:rsidRDefault="00FD7AF5" w:rsidP="00FD7AF5">
            <w:pPr>
              <w:ind w:left="18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School of </w:t>
            </w:r>
            <w:r w:rsidR="006D0169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Electrical &amp; Electronic</w:t>
            </w: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Engineering, Iran University of Science &amp; </w:t>
            </w:r>
            <w:r w:rsidR="007B11B5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Technology, </w:t>
            </w:r>
            <w:proofErr w:type="spellStart"/>
            <w:r w:rsidR="007B11B5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Behshahr</w:t>
            </w:r>
            <w:proofErr w:type="spellEnd"/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, Iran</w:t>
            </w:r>
          </w:p>
          <w:p w14:paraId="7158FBA2" w14:textId="77777777" w:rsidR="00FD7AF5" w:rsidRPr="00A946E4" w:rsidRDefault="00FD7AF5" w:rsidP="008733BB">
            <w:pPr>
              <w:ind w:left="180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 GPA: 1</w:t>
            </w:r>
            <w:r w:rsidR="00B6207C"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4.</w:t>
            </w:r>
            <w:r w:rsidR="008733BB"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38</w:t>
            </w:r>
            <w:r w:rsidRPr="00A946E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/20</w:t>
            </w:r>
          </w:p>
          <w:bookmarkEnd w:id="69"/>
          <w:p w14:paraId="7DBA6352" w14:textId="77777777" w:rsidR="00F5427C" w:rsidRPr="00A946E4" w:rsidRDefault="00F5427C" w:rsidP="00FD7AF5">
            <w:pPr>
              <w:ind w:left="180"/>
              <w:jc w:val="both"/>
              <w:rPr>
                <w:rFonts w:eastAsia="Times New Roman" w:cstheme="minorHAnsi"/>
                <w:color w:val="C00000"/>
                <w:sz w:val="24"/>
                <w:szCs w:val="24"/>
              </w:rPr>
            </w:pPr>
          </w:p>
        </w:tc>
      </w:tr>
      <w:tr w:rsidR="00843696" w:rsidRPr="00A946E4" w14:paraId="549B19C1" w14:textId="77777777" w:rsidTr="00003FAE">
        <w:trPr>
          <w:trHeight w:val="909"/>
        </w:trPr>
        <w:tc>
          <w:tcPr>
            <w:tcW w:w="236" w:type="dxa"/>
          </w:tcPr>
          <w:p w14:paraId="60150B25" w14:textId="77777777" w:rsidR="00843696" w:rsidRPr="00A946E4" w:rsidRDefault="00843696" w:rsidP="000B7EB3">
            <w:pPr>
              <w:ind w:left="180"/>
              <w:jc w:val="both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24" w:type="dxa"/>
          </w:tcPr>
          <w:p w14:paraId="22597105" w14:textId="77777777" w:rsidR="00843696" w:rsidRPr="00A946E4" w:rsidRDefault="00B7133F" w:rsidP="000817EA">
            <w:pPr>
              <w:ind w:left="180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2005</w:t>
            </w:r>
            <w:r w:rsidR="002E4915"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–</w:t>
            </w:r>
            <w:r w:rsidRPr="00A946E4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550" w:type="dxa"/>
          </w:tcPr>
          <w:p w14:paraId="5C5199D7" w14:textId="77777777" w:rsidR="00B7133F" w:rsidRPr="00A946E4" w:rsidRDefault="00B7133F" w:rsidP="000B7EB3">
            <w:pPr>
              <w:ind w:left="18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sz w:val="24"/>
                <w:szCs w:val="24"/>
              </w:rPr>
              <w:t>Diploma in Physics and Mathematics Discipline</w:t>
            </w:r>
          </w:p>
          <w:p w14:paraId="4187C2D1" w14:textId="0E1F6C7E" w:rsidR="00B7133F" w:rsidRPr="00A946E4" w:rsidRDefault="00B7133F" w:rsidP="00186349">
            <w:pPr>
              <w:ind w:left="180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946E4">
              <w:rPr>
                <w:rFonts w:eastAsia="Times New Roman" w:cstheme="minorHAnsi"/>
                <w:sz w:val="24"/>
                <w:szCs w:val="24"/>
              </w:rPr>
              <w:t>Allameh</w:t>
            </w:r>
            <w:proofErr w:type="spellEnd"/>
            <w:r w:rsidRPr="00A9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21C19" w:rsidRPr="00A946E4">
              <w:rPr>
                <w:rFonts w:eastAsia="Times New Roman" w:cstheme="minorHAnsi"/>
                <w:sz w:val="24"/>
                <w:szCs w:val="24"/>
              </w:rPr>
              <w:t>Helli</w:t>
            </w:r>
            <w:proofErr w:type="spellEnd"/>
            <w:r w:rsidRPr="00A946E4">
              <w:rPr>
                <w:rFonts w:eastAsia="Times New Roman" w:cstheme="minorHAnsi"/>
                <w:sz w:val="24"/>
                <w:szCs w:val="24"/>
              </w:rPr>
              <w:t xml:space="preserve"> High School,</w:t>
            </w:r>
            <w:r w:rsidR="00921C19" w:rsidRPr="00A946E4">
              <w:rPr>
                <w:rFonts w:eastAsia="Times New Roman" w:cstheme="minorHAnsi"/>
                <w:sz w:val="24"/>
                <w:szCs w:val="24"/>
              </w:rPr>
              <w:t xml:space="preserve"> National Organization for D</w:t>
            </w:r>
            <w:r w:rsidR="00186349" w:rsidRPr="00A946E4">
              <w:rPr>
                <w:rFonts w:eastAsia="Times New Roman" w:cstheme="minorHAnsi"/>
                <w:sz w:val="24"/>
                <w:szCs w:val="24"/>
              </w:rPr>
              <w:t>evelopment of Exceptional Talents,</w:t>
            </w:r>
            <w:r w:rsidRPr="00A946E4">
              <w:rPr>
                <w:rFonts w:eastAsia="Times New Roman" w:cstheme="minorHAnsi"/>
                <w:sz w:val="24"/>
                <w:szCs w:val="24"/>
              </w:rPr>
              <w:t xml:space="preserve"> Tehran, Iran,</w:t>
            </w:r>
          </w:p>
          <w:p w14:paraId="1049B37B" w14:textId="77777777" w:rsidR="009A5591" w:rsidRPr="00A946E4" w:rsidRDefault="008F191B" w:rsidP="008F191B">
            <w:pPr>
              <w:ind w:left="18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946E4">
              <w:rPr>
                <w:rFonts w:eastAsia="Times New Roman" w:cstheme="minorHAnsi"/>
                <w:b/>
                <w:bCs/>
                <w:sz w:val="24"/>
                <w:szCs w:val="24"/>
              </w:rPr>
              <w:t>Total GPA: 18.31</w:t>
            </w:r>
            <w:r w:rsidR="00B7133F" w:rsidRPr="00A946E4">
              <w:rPr>
                <w:rFonts w:eastAsia="Times New Roman" w:cstheme="minorHAnsi"/>
                <w:b/>
                <w:bCs/>
                <w:sz w:val="24"/>
                <w:szCs w:val="24"/>
              </w:rPr>
              <w:t>/20</w:t>
            </w:r>
          </w:p>
          <w:p w14:paraId="76772A35" w14:textId="77777777" w:rsidR="00846470" w:rsidRPr="00A946E4" w:rsidRDefault="00846470" w:rsidP="00F5427C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843696" w:rsidRPr="00A946E4" w14:paraId="150BD062" w14:textId="77777777" w:rsidTr="00A153B1">
        <w:trPr>
          <w:gridAfter w:val="2"/>
          <w:wAfter w:w="10474" w:type="dxa"/>
        </w:trPr>
        <w:tc>
          <w:tcPr>
            <w:tcW w:w="236" w:type="dxa"/>
          </w:tcPr>
          <w:p w14:paraId="17C5A9B2" w14:textId="77777777" w:rsidR="00843696" w:rsidRPr="00A946E4" w:rsidRDefault="00843696" w:rsidP="000B7EB3">
            <w:pPr>
              <w:ind w:left="180"/>
              <w:jc w:val="both"/>
              <w:rPr>
                <w:rFonts w:eastAsia="Times New Roman" w:cstheme="minorHAnsi"/>
                <w:b/>
                <w:bCs/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3BC982E9" w14:textId="523FEE25" w:rsidR="00AA2FAB" w:rsidRPr="00A946E4" w:rsidDel="004C62C9" w:rsidRDefault="00430873" w:rsidP="007C44D4">
      <w:pPr>
        <w:pBdr>
          <w:top w:val="single" w:sz="18" w:space="0" w:color="002060"/>
        </w:pBdr>
        <w:spacing w:after="0" w:line="240" w:lineRule="auto"/>
        <w:ind w:left="180"/>
        <w:jc w:val="both"/>
        <w:rPr>
          <w:del w:id="70" w:author="Amirsalar Mansouri" w:date="2021-04-19T12:05:00Z"/>
          <w:rFonts w:eastAsia="Times New Roman" w:cstheme="minorHAnsi"/>
          <w:b/>
          <w:bCs/>
          <w:i/>
          <w:iCs/>
          <w:color w:val="244061" w:themeColor="accent1" w:themeShade="80"/>
          <w:sz w:val="28"/>
          <w:szCs w:val="28"/>
        </w:rPr>
      </w:pPr>
      <w:bookmarkStart w:id="71" w:name="OLE_LINK5"/>
      <w:bookmarkStart w:id="72" w:name="OLE_LINK6"/>
      <w:r w:rsidRPr="00A946E4">
        <w:rPr>
          <w:rFonts w:eastAsia="Times New Roman" w:cstheme="minorHAnsi"/>
          <w:b/>
          <w:bCs/>
          <w:i/>
          <w:iCs/>
          <w:color w:val="244061" w:themeColor="accent1" w:themeShade="80"/>
          <w:sz w:val="28"/>
          <w:szCs w:val="28"/>
        </w:rPr>
        <w:t>Research</w:t>
      </w:r>
      <w:r w:rsidR="0056576E" w:rsidRPr="00A946E4">
        <w:rPr>
          <w:rFonts w:eastAsia="Times New Roman" w:cstheme="minorHAnsi"/>
          <w:b/>
          <w:bCs/>
          <w:i/>
          <w:iCs/>
          <w:color w:val="244061" w:themeColor="accent1" w:themeShade="80"/>
          <w:sz w:val="28"/>
          <w:szCs w:val="28"/>
        </w:rPr>
        <w:t xml:space="preserve"> </w:t>
      </w:r>
      <w:r w:rsidRPr="00A946E4">
        <w:rPr>
          <w:rFonts w:eastAsia="Times New Roman" w:cstheme="minorHAnsi"/>
          <w:b/>
          <w:bCs/>
          <w:i/>
          <w:iCs/>
          <w:color w:val="244061" w:themeColor="accent1" w:themeShade="80"/>
          <w:sz w:val="28"/>
          <w:szCs w:val="28"/>
        </w:rPr>
        <w:t>Interests</w:t>
      </w:r>
    </w:p>
    <w:p w14:paraId="799FF44E" w14:textId="77777777" w:rsidR="007C44D4" w:rsidRPr="00A946E4" w:rsidRDefault="007C44D4" w:rsidP="004C62C9">
      <w:pPr>
        <w:pBdr>
          <w:top w:val="single" w:sz="18" w:space="0" w:color="002060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244061" w:themeColor="accent1" w:themeShade="80"/>
          <w:sz w:val="28"/>
          <w:szCs w:val="28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"/>
        <w:gridCol w:w="4713"/>
        <w:gridCol w:w="5396"/>
      </w:tblGrid>
      <w:tr w:rsidR="007C44D4" w:rsidRPr="00A946E4" w14:paraId="417C5491" w14:textId="69F6FAEF" w:rsidTr="007C44D4">
        <w:tc>
          <w:tcPr>
            <w:tcW w:w="337" w:type="dxa"/>
          </w:tcPr>
          <w:p w14:paraId="0CCF33B9" w14:textId="77777777" w:rsidR="007C44D4" w:rsidRPr="00A946E4" w:rsidRDefault="007C44D4" w:rsidP="000B7EB3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811" w:type="dxa"/>
          </w:tcPr>
          <w:p w14:paraId="7D0D6A53" w14:textId="77777777" w:rsidR="007C44D4" w:rsidRPr="00A946E4" w:rsidRDefault="007C44D4" w:rsidP="00FB1AC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946E4">
              <w:rPr>
                <w:rFonts w:cstheme="minorHAnsi"/>
                <w:b/>
                <w:bCs/>
                <w:sz w:val="24"/>
                <w:szCs w:val="24"/>
              </w:rPr>
              <w:t>EEG</w:t>
            </w:r>
          </w:p>
          <w:p w14:paraId="5A5ED317" w14:textId="00BEBD62" w:rsidR="007C44D4" w:rsidRPr="00A946E4" w:rsidRDefault="007C44D4" w:rsidP="008F191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946E4">
              <w:rPr>
                <w:rFonts w:cstheme="minorHAnsi"/>
                <w:b/>
                <w:bCs/>
                <w:sz w:val="24"/>
                <w:szCs w:val="24"/>
              </w:rPr>
              <w:t xml:space="preserve">Signal Processing </w:t>
            </w:r>
          </w:p>
          <w:p w14:paraId="02D5070E" w14:textId="4846ACA9" w:rsidR="007C44D4" w:rsidRPr="00A946E4" w:rsidRDefault="007C44D4" w:rsidP="007C44D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946E4">
              <w:rPr>
                <w:rFonts w:cstheme="minorHAnsi"/>
                <w:b/>
                <w:bCs/>
                <w:sz w:val="24"/>
                <w:szCs w:val="24"/>
              </w:rPr>
              <w:t xml:space="preserve">Machine Learning </w:t>
            </w:r>
          </w:p>
        </w:tc>
        <w:tc>
          <w:tcPr>
            <w:tcW w:w="5508" w:type="dxa"/>
          </w:tcPr>
          <w:p w14:paraId="299F3BFA" w14:textId="77777777" w:rsidR="007C44D4" w:rsidRPr="00A946E4" w:rsidRDefault="007C44D4" w:rsidP="007C44D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946E4">
              <w:rPr>
                <w:rFonts w:cstheme="minorHAnsi"/>
                <w:b/>
                <w:bCs/>
                <w:sz w:val="24"/>
                <w:szCs w:val="24"/>
              </w:rPr>
              <w:t xml:space="preserve">Data mining </w:t>
            </w:r>
          </w:p>
          <w:p w14:paraId="6E75CD5D" w14:textId="2CBEAA7D" w:rsidR="007C44D4" w:rsidRPr="00A946E4" w:rsidRDefault="007C44D4" w:rsidP="007C44D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946E4">
              <w:rPr>
                <w:rFonts w:cstheme="minorHAnsi"/>
                <w:b/>
                <w:bCs/>
                <w:sz w:val="24"/>
                <w:szCs w:val="24"/>
              </w:rPr>
              <w:t>Bioinformatics</w:t>
            </w:r>
          </w:p>
          <w:p w14:paraId="43058727" w14:textId="0BF59853" w:rsidR="0085210B" w:rsidRPr="00E1522A" w:rsidRDefault="007C44D4" w:rsidP="00E1522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b/>
                <w:bCs/>
                <w:sz w:val="24"/>
                <w:szCs w:val="24"/>
                <w:rPrChange w:id="73" w:author="Amirsalar Mansouri" w:date="2021-05-07T13:51:00Z">
                  <w:rPr/>
                </w:rPrChange>
              </w:rPr>
              <w:pPrChange w:id="74" w:author="Amirsalar Mansouri" w:date="2021-05-07T13:51:00Z">
                <w:pPr>
                  <w:pStyle w:val="ListParagraph"/>
                  <w:numPr>
                    <w:numId w:val="24"/>
                  </w:numPr>
                  <w:ind w:left="1440" w:hanging="360"/>
                  <w:jc w:val="both"/>
                </w:pPr>
              </w:pPrChange>
            </w:pPr>
            <w:r w:rsidRPr="00A946E4">
              <w:rPr>
                <w:rFonts w:cstheme="minorHAnsi"/>
                <w:b/>
                <w:bCs/>
                <w:sz w:val="24"/>
                <w:szCs w:val="24"/>
              </w:rPr>
              <w:t>RNA-seq</w:t>
            </w:r>
          </w:p>
        </w:tc>
      </w:tr>
      <w:tr w:rsidR="00FD6D91" w:rsidRPr="00A946E4" w14:paraId="64E76BA5" w14:textId="77777777" w:rsidTr="007C44D4">
        <w:trPr>
          <w:ins w:id="75" w:author="Amirsalar Mansouri" w:date="2021-05-06T00:52:00Z"/>
        </w:trPr>
        <w:tc>
          <w:tcPr>
            <w:tcW w:w="337" w:type="dxa"/>
          </w:tcPr>
          <w:p w14:paraId="1809B393" w14:textId="77777777" w:rsidR="00FD6D91" w:rsidRPr="00A946E4" w:rsidRDefault="00FD6D91" w:rsidP="000B7EB3">
            <w:pPr>
              <w:jc w:val="both"/>
              <w:rPr>
                <w:ins w:id="76" w:author="Amirsalar Mansouri" w:date="2021-05-06T00:52:00Z"/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811" w:type="dxa"/>
          </w:tcPr>
          <w:p w14:paraId="473ACB65" w14:textId="77777777" w:rsidR="00FD6D91" w:rsidRPr="00E1522A" w:rsidRDefault="00FD6D91" w:rsidP="00E1522A">
            <w:pPr>
              <w:jc w:val="both"/>
              <w:rPr>
                <w:ins w:id="77" w:author="Amirsalar Mansouri" w:date="2021-05-06T00:52:00Z"/>
                <w:rFonts w:cstheme="minorHAnsi"/>
                <w:b/>
                <w:bCs/>
                <w:sz w:val="24"/>
                <w:szCs w:val="24"/>
                <w:rPrChange w:id="78" w:author="Amirsalar Mansouri" w:date="2021-05-07T13:51:00Z">
                  <w:rPr>
                    <w:ins w:id="79" w:author="Amirsalar Mansouri" w:date="2021-05-06T00:52:00Z"/>
                  </w:rPr>
                </w:rPrChange>
              </w:rPr>
              <w:pPrChange w:id="80" w:author="Amirsalar Mansouri" w:date="2021-05-07T13:51:00Z">
                <w:pPr>
                  <w:pStyle w:val="ListParagraph"/>
                  <w:numPr>
                    <w:numId w:val="24"/>
                  </w:numPr>
                  <w:ind w:left="1440" w:hanging="360"/>
                  <w:jc w:val="both"/>
                </w:pPr>
              </w:pPrChange>
            </w:pPr>
          </w:p>
        </w:tc>
        <w:tc>
          <w:tcPr>
            <w:tcW w:w="5508" w:type="dxa"/>
          </w:tcPr>
          <w:p w14:paraId="3599B5FD" w14:textId="77777777" w:rsidR="00FD6D91" w:rsidRPr="00E1522A" w:rsidRDefault="00FD6D91" w:rsidP="00E1522A">
            <w:pPr>
              <w:jc w:val="both"/>
              <w:rPr>
                <w:ins w:id="81" w:author="Amirsalar Mansouri" w:date="2021-05-06T00:52:00Z"/>
                <w:rFonts w:cstheme="minorHAnsi"/>
                <w:b/>
                <w:bCs/>
                <w:sz w:val="24"/>
                <w:szCs w:val="24"/>
                <w:rPrChange w:id="82" w:author="Amirsalar Mansouri" w:date="2021-05-07T13:51:00Z">
                  <w:rPr>
                    <w:ins w:id="83" w:author="Amirsalar Mansouri" w:date="2021-05-06T00:52:00Z"/>
                  </w:rPr>
                </w:rPrChange>
              </w:rPr>
              <w:pPrChange w:id="84" w:author="Amirsalar Mansouri" w:date="2021-05-07T13:51:00Z">
                <w:pPr>
                  <w:pStyle w:val="ListParagraph"/>
                  <w:numPr>
                    <w:numId w:val="24"/>
                  </w:numPr>
                  <w:ind w:left="1440" w:hanging="360"/>
                  <w:jc w:val="both"/>
                </w:pPr>
              </w:pPrChange>
            </w:pPr>
          </w:p>
        </w:tc>
      </w:tr>
    </w:tbl>
    <w:p w14:paraId="768A284F" w14:textId="460B16BA" w:rsidR="00DB2B7A" w:rsidRPr="00A946E4" w:rsidDel="004C62C9" w:rsidRDefault="00430873" w:rsidP="007C44D4">
      <w:pPr>
        <w:pBdr>
          <w:top w:val="single" w:sz="18" w:space="1" w:color="002060"/>
        </w:pBdr>
        <w:spacing w:after="0" w:line="240" w:lineRule="auto"/>
        <w:ind w:left="180"/>
        <w:jc w:val="both"/>
        <w:rPr>
          <w:moveFrom w:id="85" w:author="Amirsalar Mansouri" w:date="2021-04-19T12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FromRangeStart w:id="86" w:author="Amirsalar Mansouri" w:date="2021-04-19T12:05:00Z" w:name="move69726319"/>
      <w:moveFrom w:id="87" w:author="Amirsalar Mansouri" w:date="2021-04-19T12:05:00Z">
        <w:r w:rsidRPr="00A946E4" w:rsidDel="004C62C9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Awards and Honors</w:t>
        </w:r>
      </w:moveFrom>
    </w:p>
    <w:p w14:paraId="688BB231" w14:textId="3273B995" w:rsidR="007C44D4" w:rsidRPr="00A946E4" w:rsidDel="004C62C9" w:rsidRDefault="007C44D4" w:rsidP="007C44D4">
      <w:pPr>
        <w:pBdr>
          <w:top w:val="single" w:sz="18" w:space="1" w:color="002060"/>
        </w:pBdr>
        <w:spacing w:after="0" w:line="240" w:lineRule="auto"/>
        <w:ind w:left="180"/>
        <w:jc w:val="both"/>
        <w:rPr>
          <w:moveFrom w:id="88" w:author="Amirsalar Mansouri" w:date="2021-04-19T12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TableGrid"/>
        <w:tblW w:w="10656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8601"/>
      </w:tblGrid>
      <w:tr w:rsidR="007918FA" w:rsidRPr="00A946E4" w:rsidDel="0085210B" w14:paraId="3DA5DDF0" w14:textId="16283E57" w:rsidTr="00F5427C">
        <w:trPr>
          <w:trHeight w:val="486"/>
          <w:del w:id="89" w:author="Amirsalar Mansouri" w:date="2021-04-21T16:02:00Z"/>
        </w:trPr>
        <w:tc>
          <w:tcPr>
            <w:tcW w:w="2055" w:type="dxa"/>
          </w:tcPr>
          <w:p w14:paraId="67106BDF" w14:textId="7B2B98AE" w:rsidR="007918FA" w:rsidRPr="00A946E4" w:rsidDel="0085210B" w:rsidRDefault="007918FA" w:rsidP="00846470">
            <w:pPr>
              <w:jc w:val="right"/>
              <w:rPr>
                <w:del w:id="90" w:author="Amirsalar Mansouri" w:date="2021-04-21T16:02:00Z"/>
                <w:moveFrom w:id="91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From w:id="92" w:author="Amirsalar Mansouri" w:date="2021-04-19T12:05:00Z">
              <w:del w:id="93" w:author="Amirsalar Mansouri" w:date="2021-04-21T16:02:00Z">
                <w:r w:rsidRPr="00A946E4" w:rsidDel="0085210B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2019</w:delText>
                </w:r>
              </w:del>
            </w:moveFrom>
          </w:p>
        </w:tc>
        <w:tc>
          <w:tcPr>
            <w:tcW w:w="8601" w:type="dxa"/>
          </w:tcPr>
          <w:p w14:paraId="7C074318" w14:textId="6ED25588" w:rsidR="007918FA" w:rsidRPr="00A946E4" w:rsidDel="0085210B" w:rsidRDefault="007918FA" w:rsidP="00471499">
            <w:pPr>
              <w:jc w:val="both"/>
              <w:rPr>
                <w:del w:id="94" w:author="Amirsalar Mansouri" w:date="2021-04-21T16:02:00Z"/>
                <w:moveFrom w:id="95" w:author="Amirsalar Mansouri" w:date="2021-04-19T12:05:00Z"/>
                <w:rFonts w:cstheme="minorHAnsi"/>
                <w:sz w:val="24"/>
                <w:szCs w:val="24"/>
                <w:lang w:bidi="fa-IR"/>
              </w:rPr>
            </w:pPr>
            <w:moveFrom w:id="96" w:author="Amirsalar Mansouri" w:date="2021-04-19T12:05:00Z">
              <w:del w:id="97" w:author="Amirsalar Mansouri" w:date="2021-04-21T16:02:00Z">
                <w:r w:rsidRPr="00A946E4" w:rsidDel="0085210B">
                  <w:rPr>
                    <w:rFonts w:cstheme="minorHAnsi"/>
                  </w:rPr>
                  <w:delText>UNL Research Fair graduate session ECE department 2</w:delText>
                </w:r>
                <w:r w:rsidRPr="00A946E4" w:rsidDel="0085210B">
                  <w:rPr>
                    <w:rFonts w:cstheme="minorHAnsi"/>
                    <w:vertAlign w:val="superscript"/>
                  </w:rPr>
                  <w:delText>nd</w:delText>
                </w:r>
                <w:r w:rsidRPr="00A946E4" w:rsidDel="0085210B">
                  <w:rPr>
                    <w:rFonts w:cstheme="minorHAnsi"/>
                  </w:rPr>
                  <w:delText xml:space="preserve"> place (April 2019)</w:delText>
                </w:r>
              </w:del>
            </w:moveFrom>
          </w:p>
        </w:tc>
      </w:tr>
      <w:tr w:rsidR="00377979" w:rsidRPr="00A946E4" w:rsidDel="0085210B" w14:paraId="06335F2F" w14:textId="27210D59" w:rsidTr="00F5427C">
        <w:trPr>
          <w:trHeight w:val="486"/>
          <w:del w:id="98" w:author="Amirsalar Mansouri" w:date="2021-04-21T16:02:00Z"/>
        </w:trPr>
        <w:tc>
          <w:tcPr>
            <w:tcW w:w="2055" w:type="dxa"/>
          </w:tcPr>
          <w:p w14:paraId="2D39619A" w14:textId="3DFF5520" w:rsidR="00377979" w:rsidRPr="00A946E4" w:rsidDel="0085210B" w:rsidRDefault="00377979" w:rsidP="00846470">
            <w:pPr>
              <w:jc w:val="right"/>
              <w:rPr>
                <w:del w:id="99" w:author="Amirsalar Mansouri" w:date="2021-04-21T16:02:00Z"/>
                <w:moveFrom w:id="10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From w:id="101" w:author="Amirsalar Mansouri" w:date="2021-04-19T12:05:00Z">
              <w:del w:id="102" w:author="Amirsalar Mansouri" w:date="2021-04-21T16:01:00Z">
                <w:r w:rsidRPr="00A946E4" w:rsidDel="0085210B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2002-2009</w:delText>
                </w:r>
              </w:del>
            </w:moveFrom>
          </w:p>
        </w:tc>
        <w:tc>
          <w:tcPr>
            <w:tcW w:w="8601" w:type="dxa"/>
          </w:tcPr>
          <w:p w14:paraId="0D621103" w14:textId="0771784E" w:rsidR="00377979" w:rsidRPr="00A946E4" w:rsidDel="0085210B" w:rsidRDefault="00377979" w:rsidP="00471499">
            <w:pPr>
              <w:jc w:val="both"/>
              <w:rPr>
                <w:del w:id="103" w:author="Amirsalar Mansouri" w:date="2021-04-21T16:02:00Z"/>
                <w:moveFrom w:id="104" w:author="Amirsalar Mansouri" w:date="2021-04-19T12:05:00Z"/>
                <w:rFonts w:cstheme="minorHAnsi"/>
                <w:sz w:val="24"/>
                <w:szCs w:val="24"/>
                <w:lang w:bidi="fa-IR"/>
              </w:rPr>
            </w:pPr>
            <w:moveFrom w:id="105" w:author="Amirsalar Mansouri" w:date="2021-04-19T12:05:00Z">
              <w:del w:id="106" w:author="Amirsalar Mansouri" w:date="2021-04-21T16:01:00Z">
                <w:r w:rsidRPr="00A946E4" w:rsidDel="0085210B">
                  <w:rPr>
                    <w:rFonts w:cstheme="minorHAnsi"/>
                    <w:sz w:val="24"/>
                    <w:szCs w:val="24"/>
                    <w:lang w:bidi="fa-IR"/>
                  </w:rPr>
                  <w:delText>Member of the National Organization for Development of Exceptional Talents</w:delText>
                </w:r>
              </w:del>
            </w:moveFrom>
          </w:p>
        </w:tc>
      </w:tr>
      <w:tr w:rsidR="00377979" w:rsidRPr="00A946E4" w:rsidDel="0085210B" w14:paraId="2CDD4546" w14:textId="2EBDF61D" w:rsidTr="00F5427C">
        <w:trPr>
          <w:trHeight w:val="468"/>
          <w:del w:id="107" w:author="Amirsalar Mansouri" w:date="2021-04-21T16:02:00Z"/>
        </w:trPr>
        <w:tc>
          <w:tcPr>
            <w:tcW w:w="2055" w:type="dxa"/>
          </w:tcPr>
          <w:p w14:paraId="7BD73F4C" w14:textId="1F693F0C" w:rsidR="00377979" w:rsidRPr="00A946E4" w:rsidDel="0085210B" w:rsidRDefault="00377979" w:rsidP="00966409">
            <w:pPr>
              <w:jc w:val="right"/>
              <w:rPr>
                <w:del w:id="108" w:author="Amirsalar Mansouri" w:date="2021-04-21T16:01:00Z"/>
                <w:moveFrom w:id="109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From w:id="110" w:author="Amirsalar Mansouri" w:date="2021-04-19T12:05:00Z">
              <w:del w:id="111" w:author="Amirsalar Mansouri" w:date="2021-04-21T16:01:00Z">
                <w:r w:rsidRPr="00A946E4" w:rsidDel="0085210B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2006</w:delText>
                </w:r>
              </w:del>
            </w:moveFrom>
          </w:p>
          <w:p w14:paraId="0BA453C7" w14:textId="3A09CDF9" w:rsidR="00377979" w:rsidRPr="00A946E4" w:rsidDel="0085210B" w:rsidRDefault="00377979" w:rsidP="002E7F33">
            <w:pPr>
              <w:jc w:val="right"/>
              <w:rPr>
                <w:del w:id="112" w:author="Amirsalar Mansouri" w:date="2021-04-21T16:02:00Z"/>
                <w:moveFrom w:id="113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</w:tcPr>
          <w:p w14:paraId="3A2EB4DD" w14:textId="252F9D9A" w:rsidR="00377979" w:rsidRPr="00A946E4" w:rsidDel="0085210B" w:rsidRDefault="00377979" w:rsidP="00F5427C">
            <w:pPr>
              <w:jc w:val="both"/>
              <w:rPr>
                <w:del w:id="114" w:author="Amirsalar Mansouri" w:date="2021-04-21T16:02:00Z"/>
                <w:moveFrom w:id="115" w:author="Amirsalar Mansouri" w:date="2021-04-19T12:05:00Z"/>
                <w:rFonts w:cstheme="minorHAnsi"/>
              </w:rPr>
            </w:pPr>
            <w:moveFrom w:id="116" w:author="Amirsalar Mansouri" w:date="2021-04-19T12:05:00Z">
              <w:del w:id="117" w:author="Amirsalar Mansouri" w:date="2021-04-21T16:01:00Z">
                <w:r w:rsidRPr="00A946E4" w:rsidDel="0085210B">
                  <w:rPr>
                    <w:rFonts w:cstheme="minorHAnsi"/>
                  </w:rPr>
                  <w:delText>Ranked 3</w:delText>
                </w:r>
                <w:r w:rsidRPr="00A946E4" w:rsidDel="0085210B">
                  <w:rPr>
                    <w:rFonts w:cstheme="minorHAnsi"/>
                    <w:vertAlign w:val="superscript"/>
                  </w:rPr>
                  <w:delText>rd</w:delText>
                </w:r>
                <w:r w:rsidRPr="00A946E4" w:rsidDel="0085210B">
                  <w:rPr>
                    <w:rFonts w:cstheme="minorHAnsi"/>
                  </w:rPr>
                  <w:delText xml:space="preserve"> in NODET's High Schools RoboCup Competition, HelliCup, Tehran, Iran.</w:delText>
                </w:r>
              </w:del>
            </w:moveFrom>
          </w:p>
        </w:tc>
      </w:tr>
      <w:tr w:rsidR="00377979" w:rsidRPr="00A946E4" w:rsidDel="0085210B" w14:paraId="7F7CCD5A" w14:textId="5EAC43B3" w:rsidTr="00A314A7">
        <w:trPr>
          <w:trHeight w:val="594"/>
          <w:del w:id="118" w:author="Amirsalar Mansouri" w:date="2021-04-21T16:02:00Z"/>
        </w:trPr>
        <w:tc>
          <w:tcPr>
            <w:tcW w:w="2055" w:type="dxa"/>
          </w:tcPr>
          <w:p w14:paraId="3FB750BE" w14:textId="39B5F280" w:rsidR="00377979" w:rsidRPr="00A946E4" w:rsidDel="0085210B" w:rsidRDefault="00377979" w:rsidP="002E7F33">
            <w:pPr>
              <w:jc w:val="right"/>
              <w:rPr>
                <w:del w:id="119" w:author="Amirsalar Mansouri" w:date="2021-04-21T16:01:00Z"/>
                <w:moveFrom w:id="12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From w:id="121" w:author="Amirsalar Mansouri" w:date="2021-04-19T12:05:00Z">
              <w:del w:id="122" w:author="Amirsalar Mansouri" w:date="2021-04-21T16:01:00Z">
                <w:r w:rsidRPr="00A946E4" w:rsidDel="0085210B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2006</w:delText>
                </w:r>
              </w:del>
            </w:moveFrom>
          </w:p>
          <w:p w14:paraId="76A15958" w14:textId="48976FDB" w:rsidR="00377979" w:rsidRPr="00A946E4" w:rsidDel="0085210B" w:rsidRDefault="00377979" w:rsidP="002E7F33">
            <w:pPr>
              <w:jc w:val="right"/>
              <w:rPr>
                <w:del w:id="123" w:author="Amirsalar Mansouri" w:date="2021-04-21T16:02:00Z"/>
                <w:moveFrom w:id="124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shd w:val="clear" w:color="auto" w:fill="FFFFFF" w:themeFill="background1"/>
          </w:tcPr>
          <w:p w14:paraId="26ED7A62" w14:textId="74AAFCAC" w:rsidR="00377979" w:rsidRPr="00A946E4" w:rsidDel="0085210B" w:rsidRDefault="00377979" w:rsidP="00A314A7">
            <w:pPr>
              <w:jc w:val="both"/>
              <w:rPr>
                <w:del w:id="125" w:author="Amirsalar Mansouri" w:date="2021-04-21T16:02:00Z"/>
                <w:moveFrom w:id="126" w:author="Amirsalar Mansouri" w:date="2021-04-19T12:05:00Z"/>
                <w:rFonts w:cstheme="minorHAnsi"/>
                <w:sz w:val="20"/>
                <w:szCs w:val="20"/>
                <w:lang w:bidi="fa-IR"/>
              </w:rPr>
            </w:pPr>
            <w:moveFrom w:id="127" w:author="Amirsalar Mansouri" w:date="2021-04-19T12:05:00Z">
              <w:del w:id="128" w:author="Amirsalar Mansouri" w:date="2021-04-21T16:01:00Z">
                <w:r w:rsidRPr="00A946E4" w:rsidDel="0085210B">
                  <w:rPr>
                    <w:rFonts w:cstheme="minorHAnsi"/>
                  </w:rPr>
                  <w:delText>Ranked 2</w:delText>
                </w:r>
                <w:r w:rsidRPr="00A946E4" w:rsidDel="0085210B">
                  <w:rPr>
                    <w:rFonts w:cstheme="minorHAnsi"/>
                    <w:vertAlign w:val="superscript"/>
                  </w:rPr>
                  <w:delText>nd</w:delText>
                </w:r>
                <w:r w:rsidRPr="00A946E4" w:rsidDel="0085210B">
                  <w:rPr>
                    <w:rFonts w:cstheme="minorHAnsi"/>
                  </w:rPr>
                  <w:delText xml:space="preserve"> </w:delText>
                </w:r>
                <w:r w:rsidR="00A314A7" w:rsidRPr="00A946E4" w:rsidDel="0085210B">
                  <w:rPr>
                    <w:rFonts w:cstheme="minorHAnsi"/>
                  </w:rPr>
                  <w:delText xml:space="preserve">in Noshirvani University of Technology </w:delText>
                </w:r>
                <w:r w:rsidRPr="00A946E4" w:rsidDel="0085210B">
                  <w:rPr>
                    <w:rFonts w:cstheme="minorHAnsi"/>
                  </w:rPr>
                  <w:delText>National RoboCup Competition, Babol, Iran.</w:delText>
                </w:r>
              </w:del>
            </w:moveFrom>
          </w:p>
        </w:tc>
      </w:tr>
      <w:tr w:rsidR="00377979" w:rsidRPr="00A946E4" w:rsidDel="0085210B" w14:paraId="2E9F773C" w14:textId="11DC1A61" w:rsidTr="00F5427C">
        <w:trPr>
          <w:trHeight w:val="450"/>
          <w:del w:id="129" w:author="Amirsalar Mansouri" w:date="2021-04-21T16:02:00Z"/>
        </w:trPr>
        <w:tc>
          <w:tcPr>
            <w:tcW w:w="2055" w:type="dxa"/>
          </w:tcPr>
          <w:p w14:paraId="71DEE808" w14:textId="061ADC8D" w:rsidR="00377979" w:rsidRPr="00A946E4" w:rsidDel="0085210B" w:rsidRDefault="00377979" w:rsidP="00760F2D">
            <w:pPr>
              <w:jc w:val="right"/>
              <w:rPr>
                <w:del w:id="130" w:author="Amirsalar Mansouri" w:date="2021-04-21T16:01:00Z"/>
                <w:moveFrom w:id="131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From w:id="132" w:author="Amirsalar Mansouri" w:date="2021-04-19T12:05:00Z">
              <w:del w:id="133" w:author="Amirsalar Mansouri" w:date="2021-04-21T16:01:00Z">
                <w:r w:rsidRPr="00A946E4" w:rsidDel="0085210B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2007</w:delText>
                </w:r>
              </w:del>
            </w:moveFrom>
          </w:p>
          <w:p w14:paraId="0F78824E" w14:textId="11AE158D" w:rsidR="00377979" w:rsidRPr="00A946E4" w:rsidDel="0085210B" w:rsidRDefault="00377979" w:rsidP="00CD06E1">
            <w:pPr>
              <w:jc w:val="right"/>
              <w:rPr>
                <w:del w:id="134" w:author="Amirsalar Mansouri" w:date="2021-04-21T16:02:00Z"/>
                <w:moveFrom w:id="135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</w:tcPr>
          <w:p w14:paraId="1D2BA681" w14:textId="5E7D8ECC" w:rsidR="00377979" w:rsidRPr="00A946E4" w:rsidDel="0085210B" w:rsidRDefault="00377979" w:rsidP="009F440C">
            <w:pPr>
              <w:jc w:val="both"/>
              <w:rPr>
                <w:del w:id="136" w:author="Amirsalar Mansouri" w:date="2021-04-21T16:02:00Z"/>
                <w:moveFrom w:id="137" w:author="Amirsalar Mansouri" w:date="2021-04-19T12:05:00Z"/>
                <w:rFonts w:cstheme="minorHAnsi"/>
                <w:sz w:val="20"/>
                <w:szCs w:val="20"/>
                <w:lang w:bidi="fa-IR"/>
              </w:rPr>
            </w:pPr>
            <w:moveFrom w:id="138" w:author="Amirsalar Mansouri" w:date="2021-04-19T12:05:00Z">
              <w:del w:id="139" w:author="Amirsalar Mansouri" w:date="2021-04-21T16:01:00Z">
                <w:r w:rsidRPr="00A946E4" w:rsidDel="0085210B">
                  <w:rPr>
                    <w:rFonts w:cstheme="minorHAnsi"/>
                  </w:rPr>
                  <w:delText xml:space="preserve">Ranked </w:delText>
                </w:r>
                <w:r w:rsidR="008733BB" w:rsidRPr="00A946E4" w:rsidDel="0085210B">
                  <w:rPr>
                    <w:rFonts w:cstheme="minorHAnsi"/>
                  </w:rPr>
                  <w:delText>2</w:delText>
                </w:r>
                <w:r w:rsidR="008733BB" w:rsidRPr="00A946E4" w:rsidDel="0085210B">
                  <w:rPr>
                    <w:rFonts w:cstheme="minorHAnsi"/>
                    <w:vertAlign w:val="superscript"/>
                  </w:rPr>
                  <w:delText>nd</w:delText>
                </w:r>
                <w:r w:rsidRPr="00A946E4" w:rsidDel="0085210B">
                  <w:rPr>
                    <w:rFonts w:cstheme="minorHAnsi"/>
                  </w:rPr>
                  <w:delText xml:space="preserve"> in NODET's High Schools RoboCup Competition, HelliCup, Tehran, Iran.</w:delText>
                </w:r>
              </w:del>
            </w:moveFrom>
          </w:p>
        </w:tc>
      </w:tr>
      <w:tr w:rsidR="00377979" w:rsidRPr="00A946E4" w:rsidDel="0085210B" w14:paraId="48581FB7" w14:textId="4B0D16B8" w:rsidTr="00F5427C">
        <w:trPr>
          <w:trHeight w:val="684"/>
          <w:del w:id="140" w:author="Amirsalar Mansouri" w:date="2021-04-21T16:02:00Z"/>
        </w:trPr>
        <w:tc>
          <w:tcPr>
            <w:tcW w:w="2055" w:type="dxa"/>
          </w:tcPr>
          <w:p w14:paraId="36AE0081" w14:textId="69FA5405" w:rsidR="00377979" w:rsidRPr="00A946E4" w:rsidDel="0085210B" w:rsidRDefault="00377979" w:rsidP="00A947ED">
            <w:pPr>
              <w:jc w:val="right"/>
              <w:rPr>
                <w:del w:id="141" w:author="Amirsalar Mansouri" w:date="2021-04-21T16:02:00Z"/>
                <w:moveFrom w:id="142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From w:id="143" w:author="Amirsalar Mansouri" w:date="2021-04-19T12:05:00Z">
              <w:del w:id="144" w:author="Amirsalar Mansouri" w:date="2021-04-21T16:02:00Z">
                <w:r w:rsidRPr="00A946E4" w:rsidDel="0085210B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2007</w:delText>
                </w:r>
              </w:del>
            </w:moveFrom>
          </w:p>
          <w:p w14:paraId="4C56282F" w14:textId="43763F73" w:rsidR="00377979" w:rsidRPr="00A946E4" w:rsidDel="0085210B" w:rsidRDefault="00377979" w:rsidP="00760F2D">
            <w:pPr>
              <w:jc w:val="right"/>
              <w:rPr>
                <w:del w:id="145" w:author="Amirsalar Mansouri" w:date="2021-04-21T16:02:00Z"/>
                <w:moveFrom w:id="146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</w:tcPr>
          <w:p w14:paraId="61EBBC4E" w14:textId="4E651882" w:rsidR="00377979" w:rsidRPr="00A946E4" w:rsidDel="0085210B" w:rsidRDefault="00377979" w:rsidP="008733BB">
            <w:pPr>
              <w:jc w:val="both"/>
              <w:rPr>
                <w:del w:id="147" w:author="Amirsalar Mansouri" w:date="2021-04-21T16:02:00Z"/>
                <w:moveFrom w:id="148" w:author="Amirsalar Mansouri" w:date="2021-04-19T12:05:00Z"/>
                <w:rFonts w:cstheme="minorHAnsi"/>
              </w:rPr>
            </w:pPr>
            <w:commentRangeStart w:id="149"/>
            <w:moveFrom w:id="150" w:author="Amirsalar Mansouri" w:date="2021-04-19T12:05:00Z">
              <w:del w:id="151" w:author="Amirsalar Mansouri" w:date="2021-04-21T16:02:00Z">
                <w:r w:rsidRPr="00A946E4" w:rsidDel="0085210B">
                  <w:rPr>
                    <w:rFonts w:cstheme="minorHAnsi"/>
                  </w:rPr>
                  <w:delText xml:space="preserve">Ranked </w:delText>
                </w:r>
                <w:r w:rsidR="008733BB" w:rsidRPr="00A946E4" w:rsidDel="0085210B">
                  <w:rPr>
                    <w:rFonts w:cstheme="minorHAnsi"/>
                  </w:rPr>
                  <w:delText>2</w:delText>
                </w:r>
                <w:r w:rsidR="008733BB" w:rsidRPr="00A946E4" w:rsidDel="0085210B">
                  <w:rPr>
                    <w:rFonts w:cstheme="minorHAnsi"/>
                    <w:vertAlign w:val="superscript"/>
                  </w:rPr>
                  <w:delText>nd</w:delText>
                </w:r>
                <w:r w:rsidR="008733BB" w:rsidRPr="00A946E4" w:rsidDel="0085210B">
                  <w:rPr>
                    <w:rFonts w:cstheme="minorHAnsi"/>
                  </w:rPr>
                  <w:delText xml:space="preserve"> </w:delText>
                </w:r>
                <w:r w:rsidRPr="00A946E4" w:rsidDel="0085210B">
                  <w:rPr>
                    <w:rFonts w:cstheme="minorHAnsi"/>
                  </w:rPr>
                  <w:delText>in Junior Soccer league Iran Open International RoboCup Competition, Tehran, Iran.</w:delText>
                </w:r>
              </w:del>
            </w:moveFrom>
          </w:p>
          <w:commentRangeEnd w:id="149"/>
          <w:p w14:paraId="4510A03F" w14:textId="58D7CA1E" w:rsidR="00AA2FAB" w:rsidRPr="00A946E4" w:rsidDel="0085210B" w:rsidRDefault="000A21C1" w:rsidP="008733BB">
            <w:pPr>
              <w:jc w:val="both"/>
              <w:rPr>
                <w:del w:id="152" w:author="Amirsalar Mansouri" w:date="2021-04-21T16:02:00Z"/>
                <w:moveFrom w:id="153" w:author="Amirsalar Mansouri" w:date="2021-04-19T12:05:00Z"/>
                <w:rFonts w:cstheme="minorHAnsi"/>
                <w:sz w:val="20"/>
                <w:szCs w:val="20"/>
                <w:lang w:bidi="fa-IR"/>
              </w:rPr>
            </w:pPr>
            <w:moveFrom w:id="154" w:author="Amirsalar Mansouri" w:date="2021-04-19T12:05:00Z">
              <w:del w:id="155" w:author="Amirsalar Mansouri" w:date="2021-04-21T16:02:00Z">
                <w:r w:rsidRPr="0008171A" w:rsidDel="0085210B">
                  <w:rPr>
                    <w:rStyle w:val="CommentReference"/>
                    <w:rFonts w:eastAsiaTheme="minorHAnsi" w:cstheme="minorHAnsi"/>
                  </w:rPr>
                  <w:commentReference w:id="149"/>
                </w:r>
              </w:del>
            </w:moveFrom>
          </w:p>
          <w:p w14:paraId="20506C51" w14:textId="6971BA83" w:rsidR="00AA2FAB" w:rsidRPr="00A946E4" w:rsidDel="0085210B" w:rsidRDefault="00AA2FAB" w:rsidP="008733BB">
            <w:pPr>
              <w:jc w:val="both"/>
              <w:rPr>
                <w:del w:id="156" w:author="Amirsalar Mansouri" w:date="2021-04-21T16:02:00Z"/>
                <w:moveFrom w:id="157" w:author="Amirsalar Mansouri" w:date="2021-04-19T12:05:00Z"/>
                <w:rFonts w:cstheme="minorHAnsi"/>
                <w:sz w:val="20"/>
                <w:szCs w:val="20"/>
                <w:lang w:bidi="fa-IR"/>
              </w:rPr>
            </w:pPr>
          </w:p>
        </w:tc>
      </w:tr>
    </w:tbl>
    <w:bookmarkEnd w:id="71"/>
    <w:bookmarkEnd w:id="72"/>
    <w:p w14:paraId="13852120" w14:textId="4210F87F" w:rsidR="00EE6865" w:rsidRPr="00A946E4" w:rsidDel="0085210B" w:rsidRDefault="00EE6865" w:rsidP="00AA2FAB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del w:id="158" w:author="Amirsalar Mansouri" w:date="2021-04-21T16:02:00Z"/>
          <w:moveFrom w:id="159" w:author="Amirsalar Mansouri" w:date="2021-04-19T12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FromRangeStart w:id="160" w:author="Amirsalar Mansouri" w:date="2021-04-19T12:05:00Z" w:name="move69726335"/>
      <w:moveFromRangeEnd w:id="86"/>
      <w:moveFrom w:id="161" w:author="Amirsalar Mansouri" w:date="2021-04-19T12:05:00Z">
        <w:del w:id="162" w:author="Amirsalar Mansouri" w:date="2021-04-21T16:02:00Z">
          <w:r w:rsidRPr="00A946E4" w:rsidDel="0085210B">
            <w:rPr>
              <w:rFonts w:eastAsia="Times New Roman" w:cstheme="minorHAnsi"/>
              <w:b/>
              <w:bCs/>
              <w:i/>
              <w:iCs/>
              <w:color w:val="1F497D" w:themeColor="text2"/>
              <w:sz w:val="28"/>
              <w:szCs w:val="28"/>
            </w:rPr>
            <w:delText>Top Ranked Scores</w:delText>
          </w:r>
        </w:del>
      </w:moveFrom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568"/>
      </w:tblGrid>
      <w:tr w:rsidR="00EE6865" w:rsidRPr="00A946E4" w:rsidDel="0085210B" w14:paraId="7CB46911" w14:textId="35621BC9" w:rsidTr="009F440C">
        <w:trPr>
          <w:del w:id="163" w:author="Amirsalar Mansouri" w:date="2021-04-21T16:02:00Z"/>
        </w:trPr>
        <w:tc>
          <w:tcPr>
            <w:tcW w:w="1998" w:type="dxa"/>
          </w:tcPr>
          <w:p w14:paraId="755496C6" w14:textId="201A067E" w:rsidR="00EE6865" w:rsidRPr="00A946E4" w:rsidDel="0085210B" w:rsidRDefault="00EE6865" w:rsidP="009F440C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del w:id="164" w:author="Amirsalar Mansouri" w:date="2021-04-21T16:02:00Z"/>
                <w:moveFrom w:id="165" w:author="Amirsalar Mansouri" w:date="2021-04-19T12:05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68" w:type="dxa"/>
          </w:tcPr>
          <w:p w14:paraId="694A80B7" w14:textId="4AE2EB74" w:rsidR="00D30FE7" w:rsidRPr="00A946E4" w:rsidDel="0085210B" w:rsidRDefault="00D30FE7" w:rsidP="00D30FE7">
            <w:pPr>
              <w:pStyle w:val="ListParagraph"/>
              <w:ind w:left="270"/>
              <w:rPr>
                <w:del w:id="166" w:author="Amirsalar Mansouri" w:date="2021-04-21T16:02:00Z"/>
                <w:moveFrom w:id="167" w:author="Amirsalar Mansouri" w:date="2021-04-19T12:05:00Z"/>
                <w:rFonts w:cstheme="minorHAnsi"/>
              </w:rPr>
            </w:pPr>
            <w:commentRangeStart w:id="168"/>
            <w:moveFrom w:id="169" w:author="Amirsalar Mansouri" w:date="2021-04-19T12:05:00Z">
              <w:del w:id="170" w:author="Amirsalar Mansouri" w:date="2021-04-21T16:02:00Z">
                <w:r w:rsidRPr="00A946E4" w:rsidDel="0085210B">
                  <w:rPr>
                    <w:rFonts w:cstheme="minorHAnsi"/>
                  </w:rPr>
                  <w:delText>ECEN 996</w:delText>
                </w:r>
                <w:r w:rsidR="00EC7741" w:rsidRPr="00A946E4" w:rsidDel="0085210B">
                  <w:rPr>
                    <w:rFonts w:cstheme="minorHAnsi"/>
                  </w:rPr>
                  <w:delText xml:space="preserve"> </w:delText>
                </w:r>
                <w:r w:rsidRPr="00A946E4" w:rsidDel="0085210B">
                  <w:rPr>
                    <w:rFonts w:cstheme="minorHAnsi"/>
                  </w:rPr>
                  <w:delText>Computational Intelligence</w:delText>
                </w:r>
                <w:r w:rsidR="00EC7741" w:rsidRPr="00A946E4" w:rsidDel="0085210B">
                  <w:rPr>
                    <w:rFonts w:cstheme="minorHAnsi"/>
                  </w:rPr>
                  <w:delText xml:space="preserve"> </w:delText>
                </w:r>
                <w:r w:rsidRPr="00A946E4" w:rsidDel="0085210B">
                  <w:rPr>
                    <w:rFonts w:cstheme="minorHAnsi"/>
                  </w:rPr>
                  <w:delText>(A)</w:delText>
                </w:r>
              </w:del>
            </w:moveFrom>
          </w:p>
          <w:p w14:paraId="0EEECA87" w14:textId="1BCFD2E4" w:rsidR="00D30FE7" w:rsidRPr="00A946E4" w:rsidDel="0085210B" w:rsidRDefault="00D30FE7" w:rsidP="00D30FE7">
            <w:pPr>
              <w:pStyle w:val="ListParagraph"/>
              <w:ind w:left="270"/>
              <w:rPr>
                <w:del w:id="171" w:author="Amirsalar Mansouri" w:date="2021-04-21T16:02:00Z"/>
                <w:moveFrom w:id="172" w:author="Amirsalar Mansouri" w:date="2021-04-19T12:05:00Z"/>
                <w:rFonts w:cstheme="minorHAnsi"/>
              </w:rPr>
            </w:pPr>
            <w:moveFrom w:id="173" w:author="Amirsalar Mansouri" w:date="2021-04-19T12:05:00Z">
              <w:del w:id="174" w:author="Amirsalar Mansouri" w:date="2021-04-21T16:02:00Z">
                <w:r w:rsidRPr="00A946E4" w:rsidDel="0085210B">
                  <w:rPr>
                    <w:rFonts w:cstheme="minorHAnsi"/>
                  </w:rPr>
                  <w:delText>ELEC 844 LINEAR CONTROL SYS (A)</w:delText>
                </w:r>
              </w:del>
            </w:moveFrom>
          </w:p>
          <w:p w14:paraId="04150BD6" w14:textId="6487F024" w:rsidR="00D30FE7" w:rsidRPr="00A946E4" w:rsidDel="0085210B" w:rsidRDefault="00D30FE7" w:rsidP="00D30FE7">
            <w:pPr>
              <w:pStyle w:val="ListParagraph"/>
              <w:ind w:left="270"/>
              <w:rPr>
                <w:del w:id="175" w:author="Amirsalar Mansouri" w:date="2021-04-21T16:02:00Z"/>
                <w:moveFrom w:id="176" w:author="Amirsalar Mansouri" w:date="2021-04-19T12:05:00Z"/>
                <w:rFonts w:cstheme="minorHAnsi"/>
              </w:rPr>
            </w:pPr>
            <w:moveFrom w:id="177" w:author="Amirsalar Mansouri" w:date="2021-04-19T12:05:00Z">
              <w:del w:id="178" w:author="Amirsalar Mansouri" w:date="2021-04-21T16:02:00Z">
                <w:r w:rsidRPr="00A946E4" w:rsidDel="0085210B">
                  <w:rPr>
                    <w:rFonts w:cstheme="minorHAnsi"/>
                  </w:rPr>
                  <w:delText>CSCE 872 DIGITAL IMAGE PROCES (A)</w:delText>
                </w:r>
              </w:del>
            </w:moveFrom>
          </w:p>
          <w:p w14:paraId="5CD853AB" w14:textId="03D59DAE" w:rsidR="00D30FE7" w:rsidRPr="00A946E4" w:rsidDel="0085210B" w:rsidRDefault="00D30FE7" w:rsidP="00D30FE7">
            <w:pPr>
              <w:pStyle w:val="ListParagraph"/>
              <w:ind w:left="270"/>
              <w:rPr>
                <w:del w:id="179" w:author="Amirsalar Mansouri" w:date="2021-04-21T16:02:00Z"/>
                <w:moveFrom w:id="180" w:author="Amirsalar Mansouri" w:date="2021-04-19T12:05:00Z"/>
                <w:rFonts w:cstheme="minorHAnsi"/>
              </w:rPr>
            </w:pPr>
            <w:moveFrom w:id="181" w:author="Amirsalar Mansouri" w:date="2021-04-19T12:05:00Z">
              <w:del w:id="182" w:author="Amirsalar Mansouri" w:date="2021-04-21T16:02:00Z">
                <w:r w:rsidRPr="00A946E4" w:rsidDel="0085210B">
                  <w:rPr>
                    <w:rFonts w:cstheme="minorHAnsi"/>
                  </w:rPr>
                  <w:delText>ELEC 911 COMMUNICATION THEORY (A)</w:delText>
                </w:r>
              </w:del>
            </w:moveFrom>
          </w:p>
          <w:p w14:paraId="0414E2E3" w14:textId="15D4D282" w:rsidR="00D30FE7" w:rsidRPr="00A946E4" w:rsidDel="0085210B" w:rsidRDefault="00D30FE7" w:rsidP="00D30FE7">
            <w:pPr>
              <w:pStyle w:val="ListParagraph"/>
              <w:ind w:left="270"/>
              <w:rPr>
                <w:del w:id="183" w:author="Amirsalar Mansouri" w:date="2021-04-21T16:02:00Z"/>
                <w:moveFrom w:id="184" w:author="Amirsalar Mansouri" w:date="2021-04-19T12:05:00Z"/>
                <w:rFonts w:cstheme="minorHAnsi"/>
              </w:rPr>
            </w:pPr>
            <w:moveFrom w:id="185" w:author="Amirsalar Mansouri" w:date="2021-04-19T12:05:00Z">
              <w:del w:id="186" w:author="Amirsalar Mansouri" w:date="2021-04-21T16:02:00Z">
                <w:r w:rsidRPr="00A946E4" w:rsidDel="0085210B">
                  <w:rPr>
                    <w:rFonts w:cstheme="minorHAnsi"/>
                  </w:rPr>
                  <w:delText>CSCE 878 INTRO MACHINE LRNG (A)</w:delText>
                </w:r>
              </w:del>
            </w:moveFrom>
          </w:p>
          <w:p w14:paraId="49433BBE" w14:textId="54F1750B" w:rsidR="00D30FE7" w:rsidRPr="00A946E4" w:rsidDel="0085210B" w:rsidRDefault="00D30FE7" w:rsidP="00D30FE7">
            <w:pPr>
              <w:pStyle w:val="ListParagraph"/>
              <w:ind w:left="270"/>
              <w:rPr>
                <w:del w:id="187" w:author="Amirsalar Mansouri" w:date="2021-04-21T16:02:00Z"/>
                <w:moveFrom w:id="188" w:author="Amirsalar Mansouri" w:date="2021-04-19T12:05:00Z"/>
                <w:rFonts w:cstheme="minorHAnsi"/>
              </w:rPr>
            </w:pPr>
            <w:moveFrom w:id="189" w:author="Amirsalar Mansouri" w:date="2021-04-19T12:05:00Z">
              <w:del w:id="190" w:author="Amirsalar Mansouri" w:date="2021-04-21T16:02:00Z">
                <w:r w:rsidRPr="00A946E4" w:rsidDel="0085210B">
                  <w:rPr>
                    <w:rFonts w:cstheme="minorHAnsi"/>
                  </w:rPr>
                  <w:delText>ELEC 996 Bayesian Networks (A+)</w:delText>
                </w:r>
              </w:del>
            </w:moveFrom>
          </w:p>
          <w:p w14:paraId="4F4FB8BB" w14:textId="58CD660E" w:rsidR="00D30FE7" w:rsidRPr="00A946E4" w:rsidDel="0085210B" w:rsidRDefault="00D30FE7" w:rsidP="00D30FE7">
            <w:pPr>
              <w:pStyle w:val="ListParagraph"/>
              <w:ind w:left="270"/>
              <w:rPr>
                <w:del w:id="191" w:author="Amirsalar Mansouri" w:date="2021-04-21T16:02:00Z"/>
                <w:moveFrom w:id="192" w:author="Amirsalar Mansouri" w:date="2021-04-19T12:05:00Z"/>
                <w:rFonts w:cstheme="minorHAnsi"/>
              </w:rPr>
            </w:pPr>
            <w:moveFrom w:id="193" w:author="Amirsalar Mansouri" w:date="2021-04-19T12:05:00Z">
              <w:del w:id="194" w:author="Amirsalar Mansouri" w:date="2021-04-21T16:02:00Z">
                <w:r w:rsidRPr="00A946E4" w:rsidDel="0085210B">
                  <w:rPr>
                    <w:rFonts w:cstheme="minorHAnsi"/>
                  </w:rPr>
                  <w:delText>ELEC 863 DIGITAL SIGNAL PROC (B+)</w:delText>
                </w:r>
              </w:del>
            </w:moveFrom>
          </w:p>
          <w:p w14:paraId="4FD950CF" w14:textId="22958DCF" w:rsidR="00D30FE7" w:rsidRPr="00A946E4" w:rsidDel="0085210B" w:rsidRDefault="00D30FE7" w:rsidP="00D30FE7">
            <w:pPr>
              <w:pStyle w:val="ListParagraph"/>
              <w:ind w:left="270"/>
              <w:rPr>
                <w:del w:id="195" w:author="Amirsalar Mansouri" w:date="2021-04-21T16:02:00Z"/>
                <w:moveFrom w:id="196" w:author="Amirsalar Mansouri" w:date="2021-04-19T12:05:00Z"/>
                <w:rFonts w:cstheme="minorHAnsi"/>
              </w:rPr>
            </w:pPr>
            <w:moveFrom w:id="197" w:author="Amirsalar Mansouri" w:date="2021-04-19T12:05:00Z">
              <w:del w:id="198" w:author="Amirsalar Mansouri" w:date="2021-04-21T16:02:00Z">
                <w:r w:rsidRPr="00A946E4" w:rsidDel="0085210B">
                  <w:rPr>
                    <w:rFonts w:cstheme="minorHAnsi"/>
                  </w:rPr>
                  <w:delText>ELEC 852 BIOINFORMATICS (B+)</w:delText>
                </w:r>
              </w:del>
            </w:moveFrom>
          </w:p>
          <w:p w14:paraId="026A38B4" w14:textId="3F6F36E2" w:rsidR="007C44D4" w:rsidRPr="00A946E4" w:rsidDel="0085210B" w:rsidRDefault="007C44D4" w:rsidP="007C44D4">
            <w:pPr>
              <w:pStyle w:val="ListParagraph"/>
              <w:ind w:left="270"/>
              <w:rPr>
                <w:del w:id="199" w:author="Amirsalar Mansouri" w:date="2021-04-21T16:02:00Z"/>
                <w:moveFrom w:id="200" w:author="Amirsalar Mansouri" w:date="2021-04-19T12:05:00Z"/>
                <w:rFonts w:cstheme="minorHAnsi"/>
              </w:rPr>
            </w:pPr>
            <w:moveFrom w:id="201" w:author="Amirsalar Mansouri" w:date="2021-04-19T12:05:00Z">
              <w:del w:id="202" w:author="Amirsalar Mansouri" w:date="2021-04-21T16:02:00Z">
                <w:r w:rsidRPr="00A946E4" w:rsidDel="0085210B">
                  <w:rPr>
                    <w:rFonts w:cstheme="minorHAnsi"/>
                  </w:rPr>
                  <w:delText>CSCE 874 INTRO DATA MINING (A-)</w:delText>
                </w:r>
              </w:del>
            </w:moveFrom>
          </w:p>
          <w:p w14:paraId="39DCBE66" w14:textId="51CA1D16" w:rsidR="00191FBE" w:rsidRPr="00A946E4" w:rsidDel="0085210B" w:rsidRDefault="00191FBE" w:rsidP="00D30FE7">
            <w:pPr>
              <w:pStyle w:val="ListParagraph"/>
              <w:ind w:left="270"/>
              <w:rPr>
                <w:del w:id="203" w:author="Amirsalar Mansouri" w:date="2021-04-21T16:02:00Z"/>
                <w:moveFrom w:id="204" w:author="Amirsalar Mansouri" w:date="2021-04-19T12:05:00Z"/>
                <w:rFonts w:cstheme="minorHAnsi"/>
              </w:rPr>
            </w:pPr>
            <w:moveFrom w:id="205" w:author="Amirsalar Mansouri" w:date="2021-04-19T12:05:00Z">
              <w:del w:id="206" w:author="Amirsalar Mansouri" w:date="2021-04-21T16:02:00Z">
                <w:r w:rsidRPr="00A946E4" w:rsidDel="0085210B">
                  <w:rPr>
                    <w:rFonts w:cstheme="minorHAnsi"/>
                  </w:rPr>
                  <w:delText>ECEN 853</w:delText>
                </w:r>
                <w:r w:rsidR="00EC7741" w:rsidRPr="00A946E4" w:rsidDel="0085210B">
                  <w:rPr>
                    <w:rFonts w:cstheme="minorHAnsi"/>
                  </w:rPr>
                  <w:delText xml:space="preserve"> Computational and Systems Biology</w:delText>
                </w:r>
                <w:r w:rsidRPr="00A946E4" w:rsidDel="0085210B">
                  <w:rPr>
                    <w:rFonts w:cstheme="minorHAnsi"/>
                  </w:rPr>
                  <w:delText xml:space="preserve"> (A+)</w:delText>
                </w:r>
              </w:del>
            </w:moveFrom>
          </w:p>
          <w:p w14:paraId="12AAEB34" w14:textId="67F54F4C" w:rsidR="00F76905" w:rsidRPr="00A946E4" w:rsidDel="0085210B" w:rsidRDefault="00F76905" w:rsidP="00F76905">
            <w:pPr>
              <w:pStyle w:val="ListParagraph"/>
              <w:ind w:left="270"/>
              <w:rPr>
                <w:del w:id="207" w:author="Amirsalar Mansouri" w:date="2021-04-21T16:02:00Z"/>
                <w:moveFrom w:id="208" w:author="Amirsalar Mansouri" w:date="2021-04-19T12:05:00Z"/>
                <w:rFonts w:cstheme="minorHAnsi"/>
              </w:rPr>
            </w:pPr>
            <w:moveFrom w:id="209" w:author="Amirsalar Mansouri" w:date="2021-04-19T12:05:00Z">
              <w:del w:id="210" w:author="Amirsalar Mansouri" w:date="2021-04-21T16:02:00Z">
                <w:r w:rsidRPr="00A946E4" w:rsidDel="0085210B">
                  <w:rPr>
                    <w:rFonts w:cstheme="minorHAnsi"/>
                  </w:rPr>
                  <w:delText>ECEN 853 Biological Image &amp; Signal Processing (A)</w:delText>
                </w:r>
              </w:del>
            </w:moveFrom>
          </w:p>
          <w:p w14:paraId="0F079432" w14:textId="707D234A" w:rsidR="00F76905" w:rsidRPr="00A946E4" w:rsidDel="0085210B" w:rsidRDefault="006864FB" w:rsidP="006864FB">
            <w:pPr>
              <w:pStyle w:val="ListParagraph"/>
              <w:ind w:left="270"/>
              <w:rPr>
                <w:del w:id="211" w:author="Amirsalar Mansouri" w:date="2021-04-21T16:02:00Z"/>
                <w:moveFrom w:id="212" w:author="Amirsalar Mansouri" w:date="2021-04-19T12:05:00Z"/>
                <w:rFonts w:cstheme="minorHAnsi"/>
              </w:rPr>
            </w:pPr>
            <w:moveFrom w:id="213" w:author="Amirsalar Mansouri" w:date="2021-04-19T12:05:00Z">
              <w:del w:id="214" w:author="Amirsalar Mansouri" w:date="2021-04-21T16:02:00Z">
                <w:r w:rsidRPr="00A946E4" w:rsidDel="0085210B">
                  <w:rPr>
                    <w:rFonts w:cstheme="minorHAnsi"/>
                  </w:rPr>
                  <w:delText>SLPA 981 Neuroimaging &amp; Language Disorders (A)</w:delText>
                </w:r>
              </w:del>
            </w:moveFrom>
          </w:p>
          <w:p w14:paraId="5D5040C4" w14:textId="326E5A60" w:rsidR="006864FB" w:rsidRPr="00A946E4" w:rsidDel="0085210B" w:rsidRDefault="006864FB" w:rsidP="00C440E5">
            <w:pPr>
              <w:pStyle w:val="ListParagraph"/>
              <w:ind w:left="270"/>
              <w:rPr>
                <w:del w:id="215" w:author="Amirsalar Mansouri" w:date="2021-04-21T16:02:00Z"/>
                <w:moveFrom w:id="216" w:author="Amirsalar Mansouri" w:date="2021-04-19T12:05:00Z"/>
                <w:rFonts w:cstheme="minorHAnsi"/>
              </w:rPr>
            </w:pPr>
            <w:moveFrom w:id="217" w:author="Amirsalar Mansouri" w:date="2021-04-19T12:05:00Z">
              <w:del w:id="218" w:author="Amirsalar Mansouri" w:date="2021-04-21T16:02:00Z">
                <w:r w:rsidRPr="00A946E4" w:rsidDel="0085210B">
                  <w:rPr>
                    <w:rFonts w:cstheme="minorHAnsi"/>
                  </w:rPr>
                  <w:delText xml:space="preserve">STAT 841 </w:delText>
                </w:r>
                <w:r w:rsidR="00C440E5" w:rsidRPr="00A946E4" w:rsidDel="0085210B">
                  <w:rPr>
                    <w:rFonts w:cstheme="minorHAnsi"/>
                  </w:rPr>
                  <w:delText xml:space="preserve">Statistical Methods for High Throughput Biological </w:delText>
                </w:r>
                <w:commentRangeEnd w:id="168"/>
                <w:r w:rsidR="000A21C1" w:rsidRPr="00A946E4" w:rsidDel="0085210B">
                  <w:rPr>
                    <w:rStyle w:val="CommentReference"/>
                    <w:rFonts w:eastAsiaTheme="minorHAnsi" w:cstheme="minorHAnsi"/>
                    <w:rPrChange w:id="219" w:author="Amirsalar Mansouri" w:date="2021-04-22T11:53:00Z">
                      <w:rPr>
                        <w:rStyle w:val="CommentReference"/>
                        <w:rFonts w:eastAsiaTheme="minorHAnsi"/>
                      </w:rPr>
                    </w:rPrChange>
                  </w:rPr>
                  <w:commentReference w:id="168"/>
                </w:r>
                <w:r w:rsidR="00C440E5" w:rsidRPr="00A946E4" w:rsidDel="0085210B">
                  <w:rPr>
                    <w:rFonts w:cstheme="minorHAnsi"/>
                  </w:rPr>
                  <w:delText xml:space="preserve">Data </w:delText>
                </w:r>
                <w:r w:rsidRPr="00A946E4" w:rsidDel="0085210B">
                  <w:rPr>
                    <w:rFonts w:cstheme="minorHAnsi"/>
                  </w:rPr>
                  <w:delText>(A)</w:delText>
                </w:r>
              </w:del>
            </w:moveFrom>
          </w:p>
          <w:p w14:paraId="395B4009" w14:textId="4E8DEA4B" w:rsidR="00C440E5" w:rsidRPr="00A946E4" w:rsidDel="0085210B" w:rsidRDefault="00C440E5" w:rsidP="00C440E5">
            <w:pPr>
              <w:pStyle w:val="ListParagraph"/>
              <w:ind w:left="270"/>
              <w:rPr>
                <w:del w:id="220" w:author="Amirsalar Mansouri" w:date="2021-04-21T16:02:00Z"/>
                <w:moveFrom w:id="221" w:author="Amirsalar Mansouri" w:date="2021-04-19T12:05:00Z"/>
                <w:rFonts w:cstheme="minorHAnsi"/>
              </w:rPr>
            </w:pPr>
          </w:p>
        </w:tc>
      </w:tr>
    </w:tbl>
    <w:moveFromRangeEnd w:id="160"/>
    <w:p w14:paraId="2D872C83" w14:textId="3BD207E3" w:rsidR="00EC5317" w:rsidRPr="00A946E4" w:rsidRDefault="00EC5317" w:rsidP="007C44D4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r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Research Experience</w:t>
      </w:r>
    </w:p>
    <w:tbl>
      <w:tblPr>
        <w:tblStyle w:val="TableGrid"/>
        <w:tblW w:w="10435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22" w:author="Amirsalar Mansouri" w:date="2021-05-09T16:00:00Z">
          <w:tblPr>
            <w:tblStyle w:val="TableGrid"/>
            <w:tblW w:w="10656" w:type="dxa"/>
            <w:tblInd w:w="18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55"/>
        <w:gridCol w:w="8380"/>
        <w:tblGridChange w:id="223">
          <w:tblGrid>
            <w:gridCol w:w="5"/>
            <w:gridCol w:w="2050"/>
            <w:gridCol w:w="5"/>
            <w:gridCol w:w="8596"/>
            <w:gridCol w:w="5"/>
          </w:tblGrid>
        </w:tblGridChange>
      </w:tblGrid>
      <w:tr w:rsidR="00D30FE7" w:rsidRPr="00A946E4" w14:paraId="1CDED6A7" w14:textId="77777777" w:rsidTr="00702DA3">
        <w:trPr>
          <w:trHeight w:val="810"/>
          <w:trPrChange w:id="224" w:author="Amirsalar Mansouri" w:date="2021-05-09T16:00:00Z">
            <w:trPr>
              <w:gridAfter w:val="0"/>
              <w:trHeight w:val="810"/>
            </w:trPr>
          </w:trPrChange>
        </w:trPr>
        <w:tc>
          <w:tcPr>
            <w:tcW w:w="2055" w:type="dxa"/>
            <w:tcPrChange w:id="225" w:author="Amirsalar Mansouri" w:date="2021-05-09T16:00:00Z">
              <w:tcPr>
                <w:tcW w:w="2055" w:type="dxa"/>
                <w:gridSpan w:val="2"/>
              </w:tcPr>
            </w:tcPrChange>
          </w:tcPr>
          <w:p w14:paraId="447A24F4" w14:textId="2FAB1872" w:rsidR="00D30FE7" w:rsidRPr="00A946E4" w:rsidRDefault="00D30FE7" w:rsidP="00D30FE7">
            <w:pPr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  <w:t>Fall 2014 – Present</w:t>
            </w:r>
          </w:p>
        </w:tc>
        <w:tc>
          <w:tcPr>
            <w:tcW w:w="8380" w:type="dxa"/>
            <w:tcPrChange w:id="226" w:author="Amirsalar Mansouri" w:date="2021-05-09T16:00:00Z">
              <w:tcPr>
                <w:tcW w:w="8601" w:type="dxa"/>
                <w:gridSpan w:val="2"/>
              </w:tcPr>
            </w:tcPrChange>
          </w:tcPr>
          <w:p w14:paraId="6519D013" w14:textId="77919E84" w:rsidR="00D30FE7" w:rsidRPr="00A946E4" w:rsidRDefault="00D30FE7" w:rsidP="00D30FE7">
            <w:pPr>
              <w:pStyle w:val="ListParagraph"/>
              <w:ind w:left="270"/>
              <w:jc w:val="both"/>
              <w:rPr>
                <w:rFonts w:eastAsia="TimesNewRoman" w:cstheme="minorHAnsi"/>
                <w:b/>
                <w:sz w:val="24"/>
                <w:szCs w:val="24"/>
              </w:rPr>
            </w:pPr>
            <w:commentRangeStart w:id="227"/>
            <w:r w:rsidRPr="00A946E4">
              <w:rPr>
                <w:rFonts w:eastAsia="TimesNewRoman" w:cstheme="minorHAnsi"/>
                <w:b/>
                <w:sz w:val="24"/>
                <w:szCs w:val="24"/>
              </w:rPr>
              <w:t>Research Assistant, Advisor Dr. Khalid Sayood.</w:t>
            </w:r>
          </w:p>
          <w:p w14:paraId="0FFC13D2" w14:textId="77777777" w:rsidR="00D30FE7" w:rsidRPr="00A946E4" w:rsidRDefault="00D30FE7" w:rsidP="00D30FE7">
            <w:pPr>
              <w:pStyle w:val="ListParagraph"/>
              <w:ind w:left="270"/>
              <w:jc w:val="both"/>
              <w:rPr>
                <w:rFonts w:eastAsia="TimesNewRoman" w:cstheme="minorHAnsi"/>
                <w:bCs/>
              </w:rPr>
            </w:pPr>
            <w:r w:rsidRPr="00A946E4">
              <w:rPr>
                <w:rFonts w:eastAsia="TimesNewRoman" w:cstheme="minorHAnsi"/>
                <w:bCs/>
              </w:rPr>
              <w:t xml:space="preserve">Department of Electronic Engineering, </w:t>
            </w:r>
            <w:r w:rsidRPr="00A946E4">
              <w:rPr>
                <w:rFonts w:cstheme="minorHAnsi"/>
                <w:lang w:bidi="fa-IR"/>
              </w:rPr>
              <w:t>University of Nebraska- Lincoln</w:t>
            </w:r>
            <w:r w:rsidRPr="00A946E4">
              <w:rPr>
                <w:rFonts w:eastAsia="TimesNewRoman" w:cstheme="minorHAnsi"/>
                <w:bCs/>
              </w:rPr>
              <w:t>,</w:t>
            </w:r>
          </w:p>
          <w:p w14:paraId="2A504D75" w14:textId="1FEE5772" w:rsidR="00D30FE7" w:rsidRPr="00A946E4" w:rsidRDefault="00D30FE7" w:rsidP="00D30FE7">
            <w:pPr>
              <w:pStyle w:val="ListParagraph"/>
              <w:ind w:left="270"/>
              <w:jc w:val="both"/>
              <w:rPr>
                <w:ins w:id="228" w:author="Amirsalar Mansouri" w:date="2021-04-21T16:03:00Z"/>
                <w:rFonts w:eastAsia="TimesNewRoman" w:cstheme="minorHAnsi"/>
                <w:bCs/>
              </w:rPr>
            </w:pPr>
            <w:r w:rsidRPr="00A946E4">
              <w:rPr>
                <w:rFonts w:eastAsia="TimesNewRoman" w:cstheme="minorHAnsi"/>
                <w:bCs/>
              </w:rPr>
              <w:t>Topics: EEG analysis</w:t>
            </w:r>
            <w:r w:rsidR="00B60FD5" w:rsidRPr="00A946E4">
              <w:rPr>
                <w:rFonts w:eastAsia="TimesNewRoman" w:cstheme="minorHAnsi"/>
                <w:bCs/>
              </w:rPr>
              <w:t xml:space="preserve"> especially pattern recognition of states of brain transitions</w:t>
            </w:r>
            <w:r w:rsidRPr="00A946E4">
              <w:rPr>
                <w:rFonts w:eastAsia="TimesNewRoman" w:cstheme="minorHAnsi"/>
                <w:bCs/>
              </w:rPr>
              <w:t xml:space="preserve">, RNA-Seq analysis </w:t>
            </w:r>
            <w:commentRangeEnd w:id="227"/>
            <w:r w:rsidR="000A21C1" w:rsidRPr="0008171A">
              <w:rPr>
                <w:rStyle w:val="CommentReference"/>
                <w:rFonts w:eastAsiaTheme="minorHAnsi" w:cstheme="minorHAnsi"/>
              </w:rPr>
              <w:commentReference w:id="227"/>
            </w:r>
          </w:p>
          <w:p w14:paraId="762260F4" w14:textId="2CEB379F" w:rsidR="0085210B" w:rsidRPr="0008171A" w:rsidRDefault="0085210B">
            <w:pPr>
              <w:pStyle w:val="ListParagraph"/>
              <w:numPr>
                <w:ilvl w:val="0"/>
                <w:numId w:val="37"/>
              </w:numPr>
              <w:jc w:val="both"/>
              <w:rPr>
                <w:ins w:id="229" w:author="Amirsalar Mansouri" w:date="2021-04-21T16:17:00Z"/>
                <w:rFonts w:eastAsia="TimesNewRoman" w:cstheme="minorHAnsi"/>
                <w:bCs/>
              </w:rPr>
              <w:pPrChange w:id="230" w:author="Amirsalar Mansouri" w:date="2021-04-21T16:33:00Z">
                <w:pPr>
                  <w:pStyle w:val="ListParagraph"/>
                  <w:numPr>
                    <w:numId w:val="37"/>
                  </w:numPr>
                  <w:ind w:left="270" w:hanging="360"/>
                  <w:jc w:val="both"/>
                </w:pPr>
              </w:pPrChange>
            </w:pPr>
            <w:ins w:id="231" w:author="Amirsalar Mansouri" w:date="2021-04-21T16:03:00Z">
              <w:r w:rsidRPr="00A946E4">
                <w:rPr>
                  <w:rFonts w:eastAsia="TimesNewRoman" w:cstheme="minorHAnsi"/>
                  <w:bCs/>
                </w:rPr>
                <w:t xml:space="preserve">Seizure Detection </w:t>
              </w:r>
            </w:ins>
            <w:ins w:id="232" w:author="Amirsalar Mansouri" w:date="2021-04-21T16:04:00Z">
              <w:r w:rsidRPr="0008171A">
                <w:rPr>
                  <w:rFonts w:eastAsia="TimesNewRoman" w:cstheme="minorHAnsi"/>
                  <w:bCs/>
                </w:rPr>
                <w:t>a</w:t>
              </w:r>
            </w:ins>
            <w:ins w:id="233" w:author="Amirsalar Mansouri" w:date="2021-04-21T16:03:00Z">
              <w:r w:rsidRPr="00A946E4">
                <w:rPr>
                  <w:rFonts w:eastAsia="TimesNewRoman" w:cstheme="minorHAnsi"/>
                  <w:bCs/>
                </w:rPr>
                <w:t xml:space="preserve">nd </w:t>
              </w:r>
            </w:ins>
            <w:ins w:id="234" w:author="Amirsalar Mansouri" w:date="2021-04-21T16:16:00Z">
              <w:r w:rsidR="00981ED1" w:rsidRPr="0008171A">
                <w:rPr>
                  <w:rFonts w:eastAsia="TimesNewRoman" w:cstheme="minorHAnsi"/>
                  <w:bCs/>
                </w:rPr>
                <w:t xml:space="preserve">Localizations using EEG signals by modeling the preictal to ictal </w:t>
              </w:r>
            </w:ins>
            <w:ins w:id="235" w:author="Amirsalar Mansouri" w:date="2021-04-21T16:17:00Z">
              <w:r w:rsidR="00981ED1" w:rsidRPr="0008171A">
                <w:rPr>
                  <w:rFonts w:eastAsia="TimesNewRoman" w:cstheme="minorHAnsi"/>
                  <w:bCs/>
                </w:rPr>
                <w:t>EEG signals alteration</w:t>
              </w:r>
            </w:ins>
            <w:ins w:id="236" w:author="Amirsalar Mansouri" w:date="2021-04-22T12:06:00Z">
              <w:r w:rsidR="00133BFA">
                <w:rPr>
                  <w:rFonts w:eastAsia="TimesNewRoman" w:cstheme="minorHAnsi"/>
                  <w:bCs/>
                </w:rPr>
                <w:t>s</w:t>
              </w:r>
            </w:ins>
            <w:ins w:id="237" w:author="Amirsalar Mansouri" w:date="2021-04-21T16:17:00Z">
              <w:r w:rsidR="00981ED1" w:rsidRPr="0008171A">
                <w:rPr>
                  <w:rFonts w:eastAsia="TimesNewRoman" w:cstheme="minorHAnsi"/>
                  <w:bCs/>
                </w:rPr>
                <w:t>.</w:t>
              </w:r>
            </w:ins>
          </w:p>
          <w:p w14:paraId="3B7F2191" w14:textId="77EBFD41" w:rsidR="0085210B" w:rsidRDefault="00136DFC">
            <w:pPr>
              <w:pStyle w:val="ListParagraph"/>
              <w:numPr>
                <w:ilvl w:val="0"/>
                <w:numId w:val="37"/>
              </w:numPr>
              <w:jc w:val="both"/>
              <w:rPr>
                <w:ins w:id="238" w:author="Amirsalar Mansouri" w:date="2021-04-23T08:28:00Z"/>
                <w:rFonts w:eastAsia="TimesNewRoman" w:cstheme="minorHAnsi"/>
                <w:bCs/>
              </w:rPr>
            </w:pPr>
            <w:ins w:id="239" w:author="Amirsalar Mansouri" w:date="2021-05-09T13:30:00Z">
              <w:r>
                <w:rPr>
                  <w:rFonts w:eastAsia="TimesNewRoman" w:cstheme="minorHAnsi"/>
                  <w:bCs/>
                </w:rPr>
                <w:t>N</w:t>
              </w:r>
            </w:ins>
            <w:ins w:id="240" w:author="Amirsalar Mansouri" w:date="2021-04-22T12:05:00Z">
              <w:r w:rsidR="00133BFA" w:rsidRPr="00A946E4">
                <w:rPr>
                  <w:rFonts w:eastAsia="TimesNewRoman" w:cstheme="minorHAnsi"/>
                  <w:bCs/>
                </w:rPr>
                <w:t>etwork-based</w:t>
              </w:r>
            </w:ins>
            <w:ins w:id="241" w:author="Amirsalar Mansouri" w:date="2021-04-21T16:33:00Z">
              <w:r w:rsidR="0043463C" w:rsidRPr="00A946E4">
                <w:rPr>
                  <w:rFonts w:eastAsia="TimesNewRoman" w:cstheme="minorHAnsi"/>
                  <w:bCs/>
                </w:rPr>
                <w:t xml:space="preserve"> p</w:t>
              </w:r>
            </w:ins>
            <w:ins w:id="242" w:author="Amirsalar Mansouri" w:date="2021-04-21T16:32:00Z">
              <w:r w:rsidR="0043463C" w:rsidRPr="00A946E4">
                <w:rPr>
                  <w:rFonts w:eastAsia="TimesNewRoman" w:cstheme="minorHAnsi"/>
                  <w:bCs/>
                  <w:rPrChange w:id="243" w:author="Amirsalar Mansouri" w:date="2021-04-22T11:53:00Z">
                    <w:rPr>
                      <w:rFonts w:eastAsia="TimesNewRoman" w:cstheme="minorHAnsi"/>
                      <w:b/>
                      <w:sz w:val="24"/>
                      <w:szCs w:val="24"/>
                    </w:rPr>
                  </w:rPrChange>
                </w:rPr>
                <w:t>attern recognition</w:t>
              </w:r>
            </w:ins>
            <w:ins w:id="244" w:author="Amirsalar Mansouri" w:date="2021-05-09T13:30:00Z">
              <w:r>
                <w:rPr>
                  <w:rFonts w:eastAsia="TimesNewRoman" w:cstheme="minorHAnsi"/>
                  <w:bCs/>
                </w:rPr>
                <w:t xml:space="preserve"> s</w:t>
              </w:r>
              <w:r w:rsidRPr="00A946E4">
                <w:rPr>
                  <w:rFonts w:eastAsia="TimesNewRoman" w:cstheme="minorHAnsi"/>
                  <w:bCs/>
                </w:rPr>
                <w:t xml:space="preserve">eizure </w:t>
              </w:r>
              <w:r>
                <w:rPr>
                  <w:rFonts w:eastAsia="TimesNewRoman" w:cstheme="minorHAnsi"/>
                  <w:bCs/>
                </w:rPr>
                <w:t>localization</w:t>
              </w:r>
            </w:ins>
          </w:p>
          <w:p w14:paraId="5919C673" w14:textId="77777777" w:rsidR="005B3282" w:rsidRDefault="0008171A" w:rsidP="005B3282">
            <w:pPr>
              <w:pStyle w:val="ListParagraph"/>
              <w:numPr>
                <w:ilvl w:val="0"/>
                <w:numId w:val="37"/>
              </w:numPr>
              <w:jc w:val="both"/>
              <w:rPr>
                <w:ins w:id="245" w:author="Amirsalar Mansouri" w:date="2021-05-09T13:42:00Z"/>
                <w:rFonts w:eastAsia="TimesNewRoman" w:cstheme="minorHAnsi"/>
                <w:bCs/>
              </w:rPr>
            </w:pPr>
            <w:ins w:id="246" w:author="Amirsalar Mansouri" w:date="2021-04-23T08:34:00Z">
              <w:r>
                <w:rPr>
                  <w:rFonts w:eastAsia="TimesNewRoman" w:cstheme="minorHAnsi"/>
                  <w:bCs/>
                </w:rPr>
                <w:t>Unsupervised d</w:t>
              </w:r>
            </w:ins>
            <w:ins w:id="247" w:author="Amirsalar Mansouri" w:date="2021-04-23T08:30:00Z">
              <w:r>
                <w:rPr>
                  <w:rFonts w:eastAsia="TimesNewRoman" w:cstheme="minorHAnsi"/>
                  <w:bCs/>
                </w:rPr>
                <w:t>etecti</w:t>
              </w:r>
            </w:ins>
            <w:ins w:id="248" w:author="Amirsalar Mansouri" w:date="2021-04-23T08:34:00Z">
              <w:r>
                <w:rPr>
                  <w:rFonts w:eastAsia="TimesNewRoman" w:cstheme="minorHAnsi"/>
                  <w:bCs/>
                </w:rPr>
                <w:t>on of</w:t>
              </w:r>
            </w:ins>
            <w:ins w:id="249" w:author="Amirsalar Mansouri" w:date="2021-04-23T08:30:00Z">
              <w:r>
                <w:rPr>
                  <w:rFonts w:eastAsia="TimesNewRoman" w:cstheme="minorHAnsi"/>
                  <w:bCs/>
                </w:rPr>
                <w:t xml:space="preserve"> a recent concussi</w:t>
              </w:r>
            </w:ins>
            <w:ins w:id="250" w:author="Amirsalar Mansouri" w:date="2021-05-09T13:41:00Z">
              <w:r w:rsidR="005B3282">
                <w:rPr>
                  <w:rFonts w:eastAsia="TimesNewRoman" w:cstheme="minorHAnsi"/>
                  <w:bCs/>
                </w:rPr>
                <w:t>ve injury</w:t>
              </w:r>
            </w:ins>
            <w:ins w:id="251" w:author="Amirsalar Mansouri" w:date="2021-05-09T13:42:00Z">
              <w:r w:rsidR="005B3282">
                <w:rPr>
                  <w:rFonts w:eastAsia="TimesNewRoman" w:cstheme="minorHAnsi"/>
                  <w:bCs/>
                </w:rPr>
                <w:t xml:space="preserve"> </w:t>
              </w:r>
              <w:r w:rsidR="005B3282">
                <w:rPr>
                  <w:rFonts w:eastAsia="TimesNewRoman" w:cstheme="minorHAnsi"/>
                  <w:bCs/>
                </w:rPr>
                <w:t>Modeling recent concussive injury impacts using a novel network-based monitoring approach.</w:t>
              </w:r>
            </w:ins>
          </w:p>
          <w:p w14:paraId="1A7D9D88" w14:textId="4803AAA6" w:rsidR="0008171A" w:rsidRPr="005B3282" w:rsidRDefault="0008171A" w:rsidP="005B3282">
            <w:pPr>
              <w:pStyle w:val="ListParagraph"/>
              <w:numPr>
                <w:ilvl w:val="0"/>
                <w:numId w:val="37"/>
              </w:numPr>
              <w:jc w:val="both"/>
              <w:rPr>
                <w:ins w:id="252" w:author="Amirsalar Mansouri" w:date="2021-04-23T08:31:00Z"/>
                <w:rFonts w:eastAsia="TimesNewRoman" w:cstheme="minorHAnsi"/>
                <w:bCs/>
                <w:rPrChange w:id="253" w:author="Amirsalar Mansouri" w:date="2021-05-09T13:43:00Z">
                  <w:rPr>
                    <w:ins w:id="254" w:author="Amirsalar Mansouri" w:date="2021-04-23T08:31:00Z"/>
                    <w:rFonts w:eastAsia="TimesNewRoman"/>
                  </w:rPr>
                </w:rPrChange>
              </w:rPr>
              <w:pPrChange w:id="255" w:author="Amirsalar Mansouri" w:date="2021-05-09T13:43:00Z">
                <w:pPr>
                  <w:pStyle w:val="ListParagraph"/>
                  <w:numPr>
                    <w:numId w:val="37"/>
                  </w:numPr>
                  <w:ind w:left="1080" w:hanging="360"/>
                  <w:jc w:val="both"/>
                </w:pPr>
              </w:pPrChange>
            </w:pPr>
            <w:ins w:id="256" w:author="Amirsalar Mansouri" w:date="2021-04-23T08:31:00Z">
              <w:r w:rsidRPr="005B3282">
                <w:rPr>
                  <w:rFonts w:eastAsia="TimesNewRoman" w:cstheme="minorHAnsi"/>
                  <w:bCs/>
                  <w:rPrChange w:id="257" w:author="Amirsalar Mansouri" w:date="2021-05-09T13:43:00Z">
                    <w:rPr>
                      <w:rFonts w:eastAsia="TimesNewRoman"/>
                    </w:rPr>
                  </w:rPrChange>
                </w:rPr>
                <w:t>Preprocessing RNA-seq data</w:t>
              </w:r>
            </w:ins>
          </w:p>
          <w:p w14:paraId="48AC8419" w14:textId="4BDF2AF9" w:rsidR="0008171A" w:rsidRDefault="0008171A">
            <w:pPr>
              <w:pStyle w:val="ListParagraph"/>
              <w:numPr>
                <w:ilvl w:val="0"/>
                <w:numId w:val="37"/>
              </w:numPr>
              <w:jc w:val="both"/>
              <w:rPr>
                <w:ins w:id="258" w:author="Amirsalar Mansouri" w:date="2021-04-23T08:32:00Z"/>
                <w:rFonts w:eastAsia="TimesNewRoman" w:cstheme="minorHAnsi"/>
                <w:bCs/>
              </w:rPr>
            </w:pPr>
            <w:ins w:id="259" w:author="Amirsalar Mansouri" w:date="2021-04-23T08:31:00Z">
              <w:r>
                <w:rPr>
                  <w:rFonts w:eastAsia="TimesNewRoman" w:cstheme="minorHAnsi"/>
                  <w:bCs/>
                </w:rPr>
                <w:t>A</w:t>
              </w:r>
            </w:ins>
            <w:ins w:id="260" w:author="Amirsalar Mansouri" w:date="2021-04-23T08:32:00Z">
              <w:r>
                <w:rPr>
                  <w:rFonts w:eastAsia="TimesNewRoman" w:cstheme="minorHAnsi"/>
                  <w:bCs/>
                </w:rPr>
                <w:t>nalyzing</w:t>
              </w:r>
            </w:ins>
            <w:ins w:id="261" w:author="Amirsalar Mansouri" w:date="2021-04-23T08:31:00Z">
              <w:r>
                <w:rPr>
                  <w:rFonts w:eastAsia="TimesNewRoman" w:cstheme="minorHAnsi"/>
                  <w:bCs/>
                </w:rPr>
                <w:t xml:space="preserve"> human and vir</w:t>
              </w:r>
            </w:ins>
            <w:ins w:id="262" w:author="Amirsalar Mansouri" w:date="2021-04-23T08:32:00Z">
              <w:r>
                <w:rPr>
                  <w:rFonts w:eastAsia="TimesNewRoman" w:cstheme="minorHAnsi"/>
                  <w:bCs/>
                </w:rPr>
                <w:t>al genome expression</w:t>
              </w:r>
            </w:ins>
          </w:p>
          <w:p w14:paraId="2D4E72DA" w14:textId="071CF75C" w:rsidR="0008171A" w:rsidRPr="0008171A" w:rsidDel="005B3282" w:rsidRDefault="0008171A">
            <w:pPr>
              <w:pStyle w:val="ListParagraph"/>
              <w:numPr>
                <w:ilvl w:val="0"/>
                <w:numId w:val="37"/>
              </w:numPr>
              <w:jc w:val="both"/>
              <w:rPr>
                <w:del w:id="263" w:author="Amirsalar Mansouri" w:date="2021-05-09T13:45:00Z"/>
                <w:rFonts w:eastAsia="TimesNewRoman" w:cstheme="minorHAnsi"/>
                <w:bCs/>
              </w:rPr>
              <w:pPrChange w:id="264" w:author="Amirsalar Mansouri" w:date="2021-04-23T08:34:00Z">
                <w:pPr>
                  <w:pStyle w:val="ListParagraph"/>
                  <w:ind w:left="270"/>
                  <w:jc w:val="both"/>
                </w:pPr>
              </w:pPrChange>
            </w:pPr>
            <w:ins w:id="265" w:author="Amirsalar Mansouri" w:date="2021-04-23T08:32:00Z">
              <w:r>
                <w:rPr>
                  <w:rFonts w:eastAsia="TimesNewRoman" w:cstheme="minorHAnsi"/>
                  <w:bCs/>
                </w:rPr>
                <w:t>Associated pathway analysis of differentially exp</w:t>
              </w:r>
            </w:ins>
            <w:ins w:id="266" w:author="Amirsalar Mansouri" w:date="2021-04-23T08:33:00Z">
              <w:r>
                <w:rPr>
                  <w:rFonts w:eastAsia="TimesNewRoman" w:cstheme="minorHAnsi"/>
                  <w:bCs/>
                </w:rPr>
                <w:t>ressed genes.</w:t>
              </w:r>
            </w:ins>
          </w:p>
          <w:p w14:paraId="1CE8750B" w14:textId="77777777" w:rsidR="00D30FE7" w:rsidRPr="005B3282" w:rsidRDefault="00D30FE7" w:rsidP="005B3282">
            <w:pPr>
              <w:pStyle w:val="ListParagraph"/>
              <w:numPr>
                <w:ilvl w:val="0"/>
                <w:numId w:val="37"/>
              </w:numPr>
              <w:jc w:val="both"/>
              <w:rPr>
                <w:rFonts w:eastAsia="TimesNewRoman" w:cstheme="minorHAnsi"/>
                <w:b/>
                <w:sz w:val="24"/>
                <w:szCs w:val="24"/>
                <w:rPrChange w:id="267" w:author="Amirsalar Mansouri" w:date="2021-05-09T13:45:00Z">
                  <w:rPr>
                    <w:rFonts w:eastAsia="TimesNewRoman"/>
                  </w:rPr>
                </w:rPrChange>
              </w:rPr>
              <w:pPrChange w:id="268" w:author="Amirsalar Mansouri" w:date="2021-05-09T13:45:00Z">
                <w:pPr>
                  <w:pStyle w:val="ListParagraph"/>
                  <w:ind w:left="270"/>
                  <w:jc w:val="both"/>
                </w:pPr>
              </w:pPrChange>
            </w:pPr>
          </w:p>
        </w:tc>
      </w:tr>
      <w:tr w:rsidR="0085210B" w:rsidRPr="00A946E4" w14:paraId="2946EB2E" w14:textId="77777777" w:rsidTr="00702DA3">
        <w:tblPrEx>
          <w:tblPrExChange w:id="269" w:author="Amirsalar Mansouri" w:date="2021-05-09T16:00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810"/>
          <w:ins w:id="270" w:author="Amirsalar Mansouri" w:date="2021-04-21T16:10:00Z"/>
          <w:trPrChange w:id="271" w:author="Amirsalar Mansouri" w:date="2021-05-09T16:00:00Z">
            <w:trPr>
              <w:gridBefore w:val="1"/>
              <w:trHeight w:val="810"/>
            </w:trPr>
          </w:trPrChange>
        </w:trPr>
        <w:tc>
          <w:tcPr>
            <w:tcW w:w="2055" w:type="dxa"/>
            <w:tcPrChange w:id="272" w:author="Amirsalar Mansouri" w:date="2021-05-09T16:00:00Z">
              <w:tcPr>
                <w:tcW w:w="2055" w:type="dxa"/>
                <w:gridSpan w:val="2"/>
              </w:tcPr>
            </w:tcPrChange>
          </w:tcPr>
          <w:p w14:paraId="50CECEC8" w14:textId="1E9E51E4" w:rsidR="0085210B" w:rsidRPr="00A946E4" w:rsidRDefault="0085210B" w:rsidP="00D30FE7">
            <w:pPr>
              <w:jc w:val="right"/>
              <w:rPr>
                <w:ins w:id="273" w:author="Amirsalar Mansouri" w:date="2021-04-21T16:10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ins w:id="274" w:author="Amirsalar Mansouri" w:date="2021-04-21T16:10:00Z">
              <w:r w:rsidRPr="00A946E4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t>Fall 2020 – Present</w:t>
              </w:r>
            </w:ins>
          </w:p>
        </w:tc>
        <w:tc>
          <w:tcPr>
            <w:tcW w:w="8380" w:type="dxa"/>
            <w:tcPrChange w:id="275" w:author="Amirsalar Mansouri" w:date="2021-05-09T16:00:00Z">
              <w:tcPr>
                <w:tcW w:w="8601" w:type="dxa"/>
                <w:gridSpan w:val="2"/>
              </w:tcPr>
            </w:tcPrChange>
          </w:tcPr>
          <w:p w14:paraId="487648DD" w14:textId="3D2E0B83" w:rsidR="0085210B" w:rsidRPr="00A946E4" w:rsidRDefault="0085210B" w:rsidP="0085210B">
            <w:pPr>
              <w:pStyle w:val="ListParagraph"/>
              <w:ind w:left="270"/>
              <w:jc w:val="both"/>
              <w:rPr>
                <w:ins w:id="276" w:author="Amirsalar Mansouri" w:date="2021-04-21T16:30:00Z"/>
                <w:rFonts w:eastAsia="TimesNewRoman" w:cstheme="minorHAnsi"/>
                <w:b/>
                <w:sz w:val="24"/>
                <w:szCs w:val="24"/>
              </w:rPr>
            </w:pPr>
            <w:ins w:id="277" w:author="Amirsalar Mansouri" w:date="2021-04-21T16:11:00Z">
              <w:r w:rsidRPr="00A946E4">
                <w:rPr>
                  <w:rFonts w:eastAsia="TimesNewRoman" w:cstheme="minorHAnsi"/>
                  <w:b/>
                  <w:sz w:val="24"/>
                  <w:szCs w:val="24"/>
                </w:rPr>
                <w:t xml:space="preserve">Research Assistant, at </w:t>
              </w:r>
            </w:ins>
            <w:ins w:id="278" w:author="Amirsalar Mansouri" w:date="2021-04-21T16:14:00Z">
              <w:r w:rsidR="00981ED1" w:rsidRPr="00A946E4">
                <w:rPr>
                  <w:rFonts w:eastAsia="TimesNewRoman" w:cstheme="minorHAnsi"/>
                  <w:b/>
                  <w:sz w:val="24"/>
                  <w:szCs w:val="24"/>
                </w:rPr>
                <w:t>AACT lab,</w:t>
              </w:r>
            </w:ins>
            <w:ins w:id="279" w:author="Amirsalar Mansouri" w:date="2021-04-21T16:11:00Z">
              <w:r w:rsidRPr="00A946E4">
                <w:rPr>
                  <w:rFonts w:eastAsia="TimesNewRoman" w:cstheme="minorHAnsi"/>
                  <w:b/>
                  <w:sz w:val="24"/>
                  <w:szCs w:val="24"/>
                </w:rPr>
                <w:t xml:space="preserve"> Dr. Kevin Pitt.</w:t>
              </w:r>
            </w:ins>
          </w:p>
          <w:p w14:paraId="2A7C6CCB" w14:textId="12273E38" w:rsidR="00576C7B" w:rsidRPr="00A946E4" w:rsidRDefault="00576C7B" w:rsidP="0085210B">
            <w:pPr>
              <w:pStyle w:val="ListParagraph"/>
              <w:ind w:left="270"/>
              <w:jc w:val="both"/>
              <w:rPr>
                <w:ins w:id="280" w:author="Amirsalar Mansouri" w:date="2021-04-21T16:11:00Z"/>
                <w:rFonts w:eastAsia="TimesNewRoman" w:cstheme="minorHAnsi"/>
                <w:b/>
                <w:sz w:val="24"/>
                <w:szCs w:val="24"/>
              </w:rPr>
            </w:pPr>
            <w:ins w:id="281" w:author="Amirsalar Mansouri" w:date="2021-04-21T16:30:00Z">
              <w:r w:rsidRPr="00A946E4">
                <w:rPr>
                  <w:rFonts w:eastAsia="TimesNewRoman" w:cstheme="minorHAnsi"/>
                  <w:bCs/>
                </w:rPr>
                <w:t xml:space="preserve">College </w:t>
              </w:r>
            </w:ins>
            <w:ins w:id="282" w:author="Amirsalar Mansouri" w:date="2021-04-21T16:31:00Z">
              <w:r w:rsidRPr="00A946E4">
                <w:rPr>
                  <w:rFonts w:eastAsia="TimesNewRoman" w:cstheme="minorHAnsi"/>
                  <w:bCs/>
                </w:rPr>
                <w:t>of Education and Human Sciences,</w:t>
              </w:r>
            </w:ins>
            <w:ins w:id="283" w:author="Amirsalar Mansouri" w:date="2021-04-21T16:30:00Z">
              <w:r w:rsidRPr="00A946E4">
                <w:rPr>
                  <w:rFonts w:eastAsia="TimesNewRoman" w:cstheme="minorHAnsi"/>
                  <w:bCs/>
                </w:rPr>
                <w:t xml:space="preserve"> </w:t>
              </w:r>
              <w:r w:rsidRPr="00A946E4">
                <w:rPr>
                  <w:rFonts w:cstheme="minorHAnsi"/>
                  <w:lang w:bidi="fa-IR"/>
                </w:rPr>
                <w:t>University of Nebraska- Lincoln</w:t>
              </w:r>
              <w:r w:rsidRPr="00A946E4">
                <w:rPr>
                  <w:rFonts w:eastAsia="TimesNewRoman" w:cstheme="minorHAnsi"/>
                  <w:bCs/>
                </w:rPr>
                <w:t>,</w:t>
              </w:r>
            </w:ins>
          </w:p>
          <w:p w14:paraId="1492867C" w14:textId="47F050F9" w:rsidR="0085210B" w:rsidRPr="00702DA3" w:rsidRDefault="00576C7B" w:rsidP="00980FA4">
            <w:pPr>
              <w:pStyle w:val="ListParagraph"/>
              <w:numPr>
                <w:ilvl w:val="0"/>
                <w:numId w:val="38"/>
              </w:numPr>
              <w:jc w:val="both"/>
              <w:rPr>
                <w:ins w:id="284" w:author="Amirsalar Mansouri" w:date="2021-04-21T16:27:00Z"/>
                <w:rFonts w:eastAsia="TimesNewRoman" w:cstheme="minorHAnsi"/>
                <w:bCs/>
                <w:sz w:val="20"/>
                <w:szCs w:val="20"/>
                <w:rPrChange w:id="285" w:author="Amirsalar Mansouri" w:date="2021-05-09T16:01:00Z">
                  <w:rPr>
                    <w:ins w:id="286" w:author="Amirsalar Mansouri" w:date="2021-04-21T16:27:00Z"/>
                    <w:rFonts w:eastAsia="TimesNewRoman" w:cstheme="minorHAnsi"/>
                    <w:b/>
                    <w:sz w:val="24"/>
                    <w:szCs w:val="24"/>
                  </w:rPr>
                </w:rPrChange>
              </w:rPr>
              <w:pPrChange w:id="287" w:author="Amirsalar Mansouri" w:date="2021-05-09T16:01:00Z">
                <w:pPr>
                  <w:pStyle w:val="ListParagraph"/>
                  <w:numPr>
                    <w:numId w:val="38"/>
                  </w:numPr>
                  <w:ind w:left="990" w:hanging="360"/>
                  <w:jc w:val="both"/>
                </w:pPr>
              </w:pPrChange>
            </w:pPr>
            <w:ins w:id="288" w:author="Amirsalar Mansouri" w:date="2021-04-21T16:27:00Z">
              <w:r w:rsidRPr="00702DA3">
                <w:rPr>
                  <w:rFonts w:eastAsia="TimesNewRoman" w:cstheme="minorHAnsi"/>
                  <w:bCs/>
                  <w:sz w:val="20"/>
                  <w:szCs w:val="20"/>
                  <w:rPrChange w:id="289" w:author="Amirsalar Mansouri" w:date="2021-05-09T16:01:00Z">
                    <w:rPr>
                      <w:rFonts w:eastAsia="TimesNewRoman" w:cstheme="minorHAnsi"/>
                      <w:b/>
                      <w:sz w:val="24"/>
                      <w:szCs w:val="24"/>
                    </w:rPr>
                  </w:rPrChange>
                </w:rPr>
                <w:t xml:space="preserve">Collecting </w:t>
              </w:r>
            </w:ins>
            <w:ins w:id="290" w:author="Amirsalar Mansouri" w:date="2021-05-09T16:01:00Z">
              <w:r w:rsidR="00702DA3" w:rsidRPr="00702DA3">
                <w:rPr>
                  <w:rFonts w:eastAsia="TimesNewRoman" w:cstheme="minorHAnsi"/>
                  <w:bCs/>
                  <w:sz w:val="20"/>
                  <w:szCs w:val="20"/>
                  <w:rPrChange w:id="291" w:author="Amirsalar Mansouri" w:date="2021-05-09T16:01:00Z">
                    <w:rPr>
                      <w:rFonts w:eastAsia="TimesNewRoman" w:cstheme="minorHAnsi"/>
                      <w:bCs/>
                      <w:sz w:val="20"/>
                      <w:szCs w:val="20"/>
                    </w:rPr>
                  </w:rPrChange>
                </w:rPr>
                <w:t xml:space="preserve">and </w:t>
              </w:r>
              <w:r w:rsidR="00702DA3" w:rsidRPr="00702DA3">
                <w:rPr>
                  <w:rFonts w:eastAsia="TimesNewRoman" w:cstheme="minorHAnsi"/>
                  <w:bCs/>
                  <w:sz w:val="20"/>
                  <w:szCs w:val="20"/>
                  <w:rPrChange w:id="292" w:author="Amirsalar Mansouri" w:date="2021-05-09T16:01:00Z">
                    <w:rPr>
                      <w:rFonts w:eastAsia="TimesNewRoman" w:cstheme="minorHAnsi"/>
                      <w:bCs/>
                      <w:sz w:val="20"/>
                      <w:szCs w:val="20"/>
                    </w:rPr>
                  </w:rPrChange>
                </w:rPr>
                <w:t>Processing data</w:t>
              </w:r>
            </w:ins>
          </w:p>
          <w:p w14:paraId="1D0FCE33" w14:textId="0F90D5A6" w:rsidR="00576C7B" w:rsidRPr="0008171A" w:rsidRDefault="00702DA3" w:rsidP="00576C7B">
            <w:pPr>
              <w:pStyle w:val="ListParagraph"/>
              <w:numPr>
                <w:ilvl w:val="0"/>
                <w:numId w:val="38"/>
              </w:numPr>
              <w:jc w:val="both"/>
              <w:rPr>
                <w:ins w:id="293" w:author="Amirsalar Mansouri" w:date="2021-04-21T16:28:00Z"/>
                <w:rFonts w:eastAsia="TimesNewRoman" w:cstheme="minorHAnsi"/>
                <w:bCs/>
                <w:sz w:val="20"/>
                <w:szCs w:val="20"/>
                <w:rPrChange w:id="294" w:author="Amirsalar Mansouri" w:date="2021-04-23T08:35:00Z">
                  <w:rPr>
                    <w:ins w:id="295" w:author="Amirsalar Mansouri" w:date="2021-04-21T16:28:00Z"/>
                    <w:rFonts w:eastAsia="TimesNewRoman" w:cstheme="minorHAnsi"/>
                    <w:b/>
                    <w:sz w:val="24"/>
                    <w:szCs w:val="24"/>
                  </w:rPr>
                </w:rPrChange>
              </w:rPr>
            </w:pPr>
            <w:ins w:id="296" w:author="Amirsalar Mansouri" w:date="2021-05-09T16:02:00Z">
              <w:r>
                <w:rPr>
                  <w:rFonts w:eastAsia="TimesNewRoman" w:cstheme="minorHAnsi"/>
                  <w:bCs/>
                  <w:sz w:val="20"/>
                  <w:szCs w:val="20"/>
                </w:rPr>
                <w:t xml:space="preserve">Classifying </w:t>
              </w:r>
            </w:ins>
            <w:ins w:id="297" w:author="Amirsalar Mansouri" w:date="2021-04-21T16:28:00Z">
              <w:r w:rsidR="00576C7B" w:rsidRPr="0008171A">
                <w:rPr>
                  <w:rFonts w:eastAsia="TimesNewRoman" w:cstheme="minorHAnsi"/>
                  <w:bCs/>
                  <w:sz w:val="20"/>
                  <w:szCs w:val="20"/>
                  <w:rPrChange w:id="298" w:author="Amirsalar Mansouri" w:date="2021-04-23T08:35:00Z">
                    <w:rPr>
                      <w:rFonts w:eastAsia="TimesNewRoman" w:cstheme="minorHAnsi"/>
                      <w:b/>
                      <w:sz w:val="24"/>
                      <w:szCs w:val="24"/>
                    </w:rPr>
                  </w:rPrChange>
                </w:rPr>
                <w:t>the stimulated and non-stimulated conditions</w:t>
              </w:r>
            </w:ins>
            <w:ins w:id="299" w:author="Amirsalar Mansouri" w:date="2021-05-09T16:02:00Z">
              <w:r>
                <w:rPr>
                  <w:rFonts w:eastAsia="TimesNewRoman" w:cstheme="minorHAnsi"/>
                  <w:bCs/>
                  <w:sz w:val="20"/>
                  <w:szCs w:val="20"/>
                </w:rPr>
                <w:t xml:space="preserve"> using f</w:t>
              </w:r>
              <w:r w:rsidRPr="009F7A0F">
                <w:rPr>
                  <w:rFonts w:eastAsia="TimesNewRoman" w:cstheme="minorHAnsi"/>
                  <w:bCs/>
                  <w:sz w:val="20"/>
                  <w:szCs w:val="20"/>
                </w:rPr>
                <w:t>eature extraction in time domain</w:t>
              </w:r>
            </w:ins>
            <w:ins w:id="300" w:author="Amirsalar Mansouri" w:date="2021-05-09T16:03:00Z">
              <w:r>
                <w:rPr>
                  <w:rFonts w:eastAsia="TimesNewRoman" w:cstheme="minorHAnsi"/>
                  <w:bCs/>
                  <w:sz w:val="20"/>
                  <w:szCs w:val="20"/>
                </w:rPr>
                <w:t>.</w:t>
              </w:r>
            </w:ins>
          </w:p>
          <w:p w14:paraId="28DFB59C" w14:textId="3D6EAFC8" w:rsidR="00576C7B" w:rsidRPr="00A946E4" w:rsidRDefault="00702DA3">
            <w:pPr>
              <w:pStyle w:val="ListParagraph"/>
              <w:numPr>
                <w:ilvl w:val="0"/>
                <w:numId w:val="38"/>
              </w:numPr>
              <w:jc w:val="both"/>
              <w:rPr>
                <w:ins w:id="301" w:author="Amirsalar Mansouri" w:date="2021-04-21T16:10:00Z"/>
                <w:rFonts w:eastAsia="TimesNewRoman" w:cstheme="minorHAnsi"/>
                <w:b/>
                <w:sz w:val="24"/>
                <w:szCs w:val="24"/>
              </w:rPr>
              <w:pPrChange w:id="302" w:author="Amirsalar Mansouri" w:date="2021-04-21T16:27:00Z">
                <w:pPr>
                  <w:pStyle w:val="ListParagraph"/>
                  <w:ind w:left="270"/>
                  <w:jc w:val="both"/>
                </w:pPr>
              </w:pPrChange>
            </w:pPr>
            <w:ins w:id="303" w:author="Amirsalar Mansouri" w:date="2021-05-09T16:04:00Z">
              <w:r>
                <w:rPr>
                  <w:rFonts w:eastAsia="TimesNewRoman" w:cstheme="minorHAnsi"/>
                  <w:bCs/>
                  <w:sz w:val="20"/>
                  <w:szCs w:val="20"/>
                </w:rPr>
                <w:t xml:space="preserve">Modeling electrodes </w:t>
              </w:r>
            </w:ins>
            <w:ins w:id="304" w:author="Amirsalar Mansouri" w:date="2021-05-09T16:05:00Z">
              <w:r>
                <w:rPr>
                  <w:rFonts w:eastAsia="TimesNewRoman" w:cstheme="minorHAnsi"/>
                  <w:bCs/>
                  <w:sz w:val="20"/>
                  <w:szCs w:val="20"/>
                </w:rPr>
                <w:t>correlations</w:t>
              </w:r>
            </w:ins>
            <w:ins w:id="305" w:author="Amirsalar Mansouri" w:date="2021-05-09T16:04:00Z">
              <w:r>
                <w:rPr>
                  <w:rFonts w:eastAsia="TimesNewRoman" w:cstheme="minorHAnsi"/>
                  <w:bCs/>
                  <w:sz w:val="20"/>
                  <w:szCs w:val="20"/>
                </w:rPr>
                <w:t xml:space="preserve"> using </w:t>
              </w:r>
            </w:ins>
            <w:ins w:id="306" w:author="Amirsalar Mansouri" w:date="2021-04-21T16:31:00Z">
              <w:r w:rsidR="00576C7B" w:rsidRPr="0008171A">
                <w:rPr>
                  <w:rFonts w:eastAsia="TimesNewRoman" w:cstheme="minorHAnsi"/>
                  <w:bCs/>
                  <w:sz w:val="20"/>
                  <w:szCs w:val="20"/>
                  <w:rPrChange w:id="307" w:author="Amirsalar Mansouri" w:date="2021-04-23T08:35:00Z">
                    <w:rPr>
                      <w:rFonts w:eastAsia="TimesNewRoman" w:cstheme="minorHAnsi"/>
                      <w:b/>
                      <w:sz w:val="24"/>
                      <w:szCs w:val="24"/>
                    </w:rPr>
                  </w:rPrChange>
                </w:rPr>
                <w:t>Network-based pattern recognition</w:t>
              </w:r>
              <w:r w:rsidR="00576C7B" w:rsidRPr="0008171A">
                <w:rPr>
                  <w:rFonts w:eastAsia="TimesNewRoman" w:cstheme="minorHAnsi"/>
                  <w:b/>
                  <w:sz w:val="20"/>
                  <w:szCs w:val="20"/>
                  <w:rPrChange w:id="308" w:author="Amirsalar Mansouri" w:date="2021-04-23T08:35:00Z">
                    <w:rPr>
                      <w:rFonts w:eastAsia="TimesNewRoman" w:cstheme="minorHAnsi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</w:tc>
      </w:tr>
      <w:tr w:rsidR="00D30FE7" w:rsidRPr="00A946E4" w14:paraId="44C28020" w14:textId="77777777" w:rsidTr="00702DA3">
        <w:trPr>
          <w:trHeight w:val="810"/>
          <w:trPrChange w:id="309" w:author="Amirsalar Mansouri" w:date="2021-05-09T16:00:00Z">
            <w:trPr>
              <w:gridAfter w:val="0"/>
              <w:trHeight w:val="810"/>
            </w:trPr>
          </w:trPrChange>
        </w:trPr>
        <w:tc>
          <w:tcPr>
            <w:tcW w:w="2055" w:type="dxa"/>
            <w:tcPrChange w:id="310" w:author="Amirsalar Mansouri" w:date="2021-05-09T16:00:00Z">
              <w:tcPr>
                <w:tcW w:w="2055" w:type="dxa"/>
                <w:gridSpan w:val="2"/>
              </w:tcPr>
            </w:tcPrChange>
          </w:tcPr>
          <w:p w14:paraId="35C35FFA" w14:textId="7C376640" w:rsidR="00D30FE7" w:rsidRPr="00A946E4" w:rsidRDefault="00D30FE7" w:rsidP="00D30FE7">
            <w:pPr>
              <w:jc w:val="right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  <w:lastRenderedPageBreak/>
              <w:t>Spring 2013 – Spring 2014</w:t>
            </w:r>
          </w:p>
        </w:tc>
        <w:tc>
          <w:tcPr>
            <w:tcW w:w="8380" w:type="dxa"/>
            <w:tcPrChange w:id="311" w:author="Amirsalar Mansouri" w:date="2021-05-09T16:00:00Z">
              <w:tcPr>
                <w:tcW w:w="8601" w:type="dxa"/>
                <w:gridSpan w:val="2"/>
              </w:tcPr>
            </w:tcPrChange>
          </w:tcPr>
          <w:p w14:paraId="160DC64A" w14:textId="2A73EC86" w:rsidR="00D30FE7" w:rsidRPr="00A946E4" w:rsidRDefault="00AA2FAB" w:rsidP="00D30FE7">
            <w:pPr>
              <w:pStyle w:val="ListParagraph"/>
              <w:ind w:left="270"/>
              <w:jc w:val="both"/>
              <w:rPr>
                <w:rFonts w:eastAsia="TimesNewRoman" w:cstheme="minorHAnsi"/>
                <w:b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sz w:val="24"/>
                <w:szCs w:val="24"/>
              </w:rPr>
              <w:t>Research Assistant in Electronic Laboratory</w:t>
            </w:r>
            <w:r w:rsidR="00D30FE7" w:rsidRPr="00A946E4">
              <w:rPr>
                <w:rFonts w:eastAsia="TimesNewRoman" w:cstheme="minorHAnsi"/>
                <w:b/>
                <w:sz w:val="24"/>
                <w:szCs w:val="24"/>
              </w:rPr>
              <w:t xml:space="preserve"> directed by Dr. Ali </w:t>
            </w:r>
            <w:proofErr w:type="spellStart"/>
            <w:r w:rsidR="00D30FE7" w:rsidRPr="00A946E4">
              <w:rPr>
                <w:rFonts w:eastAsia="TimesNewRoman" w:cstheme="minorHAnsi"/>
                <w:b/>
                <w:sz w:val="24"/>
                <w:szCs w:val="24"/>
              </w:rPr>
              <w:t>Kermani</w:t>
            </w:r>
            <w:proofErr w:type="spellEnd"/>
            <w:r w:rsidR="00D30FE7" w:rsidRPr="00A946E4">
              <w:rPr>
                <w:rFonts w:eastAsia="TimesNewRoman" w:cstheme="minorHAnsi"/>
                <w:b/>
                <w:sz w:val="24"/>
                <w:szCs w:val="24"/>
              </w:rPr>
              <w:t>.</w:t>
            </w:r>
          </w:p>
          <w:p w14:paraId="297CCF83" w14:textId="77777777" w:rsidR="00D30FE7" w:rsidRPr="00A946E4" w:rsidRDefault="00D30FE7" w:rsidP="00D30FE7">
            <w:pPr>
              <w:pStyle w:val="ListParagraph"/>
              <w:ind w:left="270"/>
              <w:jc w:val="both"/>
              <w:rPr>
                <w:rFonts w:eastAsia="TimesNewRoman" w:cstheme="minorHAnsi"/>
                <w:bCs/>
              </w:rPr>
            </w:pPr>
            <w:r w:rsidRPr="00A946E4">
              <w:rPr>
                <w:rFonts w:eastAsia="TimesNewRoman" w:cstheme="minorHAnsi"/>
                <w:bCs/>
              </w:rPr>
              <w:t xml:space="preserve">Department of Electronic Engineering, </w:t>
            </w:r>
            <w:r w:rsidRPr="00A946E4">
              <w:rPr>
                <w:rFonts w:cstheme="minorHAnsi"/>
                <w:lang w:bidi="fa-IR"/>
              </w:rPr>
              <w:t>Iran University of Science &amp; Technology</w:t>
            </w:r>
            <w:r w:rsidRPr="00A946E4">
              <w:rPr>
                <w:rFonts w:eastAsia="TimesNewRoman" w:cstheme="minorHAnsi"/>
                <w:bCs/>
              </w:rPr>
              <w:t xml:space="preserve">, </w:t>
            </w:r>
          </w:p>
          <w:p w14:paraId="309FEE3F" w14:textId="77777777" w:rsidR="0043463C" w:rsidRPr="00A946E4" w:rsidRDefault="00D30FE7" w:rsidP="00C440E5">
            <w:pPr>
              <w:pStyle w:val="ListParagraph"/>
              <w:ind w:left="270"/>
              <w:jc w:val="both"/>
              <w:rPr>
                <w:ins w:id="312" w:author="Amirsalar Mansouri" w:date="2021-04-21T16:34:00Z"/>
                <w:rFonts w:eastAsia="Times New Roman" w:cstheme="minorHAnsi"/>
                <w:color w:val="000000"/>
              </w:rPr>
            </w:pPr>
            <w:r w:rsidRPr="00A946E4">
              <w:rPr>
                <w:rFonts w:eastAsia="Times New Roman" w:cstheme="minorHAnsi"/>
                <w:color w:val="000000"/>
              </w:rPr>
              <w:t xml:space="preserve">Measuring of Mind’s Awareness, </w:t>
            </w:r>
          </w:p>
          <w:p w14:paraId="7CBEA2AD" w14:textId="276A80BA" w:rsidR="00393791" w:rsidRDefault="0043463C" w:rsidP="00393791">
            <w:pPr>
              <w:pStyle w:val="ListParagraph"/>
              <w:numPr>
                <w:ilvl w:val="0"/>
                <w:numId w:val="39"/>
              </w:numPr>
              <w:jc w:val="both"/>
              <w:rPr>
                <w:ins w:id="313" w:author="Amirsalar Mansouri" w:date="2021-05-09T13:54:00Z"/>
                <w:rFonts w:eastAsia="Times New Roman" w:cstheme="minorHAnsi"/>
                <w:color w:val="000000"/>
              </w:rPr>
            </w:pPr>
            <w:ins w:id="314" w:author="Amirsalar Mansouri" w:date="2021-04-21T16:34:00Z">
              <w:r w:rsidRPr="00A946E4">
                <w:rPr>
                  <w:rFonts w:eastAsia="Times New Roman" w:cstheme="minorHAnsi"/>
                  <w:color w:val="000000"/>
                </w:rPr>
                <w:t xml:space="preserve">Design circuit </w:t>
              </w:r>
            </w:ins>
            <w:del w:id="315" w:author="Amirsalar Mansouri" w:date="2021-04-21T16:34:00Z">
              <w:r w:rsidR="00D30FE7" w:rsidRPr="00A946E4" w:rsidDel="0043463C">
                <w:rPr>
                  <w:rFonts w:eastAsia="Times New Roman" w:cstheme="minorHAnsi"/>
                  <w:color w:val="000000"/>
                </w:rPr>
                <w:delText>ba</w:delText>
              </w:r>
            </w:del>
            <w:ins w:id="316" w:author="Amirsalar Mansouri" w:date="2021-04-21T16:35:00Z">
              <w:r w:rsidRPr="00A946E4">
                <w:rPr>
                  <w:rFonts w:eastAsia="Times New Roman" w:cstheme="minorHAnsi"/>
                  <w:color w:val="000000"/>
                </w:rPr>
                <w:t xml:space="preserve">for collecting, </w:t>
              </w:r>
            </w:ins>
            <w:ins w:id="317" w:author="Amirsalar Mansouri" w:date="2021-05-09T13:56:00Z">
              <w:r w:rsidR="00393791" w:rsidRPr="00A946E4">
                <w:rPr>
                  <w:rFonts w:eastAsia="Times New Roman" w:cstheme="minorHAnsi"/>
                  <w:color w:val="000000"/>
                </w:rPr>
                <w:t>amplifying,</w:t>
              </w:r>
            </w:ins>
            <w:ins w:id="318" w:author="Amirsalar Mansouri" w:date="2021-04-21T16:35:00Z">
              <w:r w:rsidRPr="00A946E4">
                <w:rPr>
                  <w:rFonts w:eastAsia="Times New Roman" w:cstheme="minorHAnsi"/>
                  <w:color w:val="000000"/>
                </w:rPr>
                <w:t xml:space="preserve"> and filtering brain signals</w:t>
              </w:r>
            </w:ins>
            <w:del w:id="319" w:author="Amirsalar Mansouri" w:date="2021-04-21T16:35:00Z">
              <w:r w:rsidR="00D30FE7" w:rsidRPr="00A946E4" w:rsidDel="0043463C">
                <w:rPr>
                  <w:rFonts w:eastAsia="Times New Roman" w:cstheme="minorHAnsi"/>
                  <w:color w:val="000000"/>
                </w:rPr>
                <w:delText>se</w:delText>
              </w:r>
            </w:del>
            <w:del w:id="320" w:author="Amirsalar Mansouri" w:date="2021-05-09T13:54:00Z">
              <w:r w:rsidR="00D30FE7" w:rsidRPr="00A946E4" w:rsidDel="00393791">
                <w:rPr>
                  <w:rFonts w:eastAsia="Times New Roman" w:cstheme="minorHAnsi"/>
                  <w:color w:val="000000"/>
                </w:rPr>
                <w:delText>d</w:delText>
              </w:r>
            </w:del>
            <w:r w:rsidR="00D30FE7" w:rsidRPr="00A946E4"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040EBF03" w14:textId="660CE365" w:rsidR="00D30FE7" w:rsidRPr="00A946E4" w:rsidRDefault="00D30FE7" w:rsidP="00393791">
            <w:pPr>
              <w:pStyle w:val="ListParagraph"/>
              <w:numPr>
                <w:ilvl w:val="0"/>
                <w:numId w:val="39"/>
              </w:numPr>
              <w:jc w:val="both"/>
              <w:rPr>
                <w:rFonts w:eastAsia="Times New Roman" w:cstheme="minorHAnsi"/>
                <w:color w:val="000000"/>
              </w:rPr>
              <w:pPrChange w:id="321" w:author="Amirsalar Mansouri" w:date="2021-05-09T13:54:00Z">
                <w:pPr>
                  <w:pStyle w:val="ListParagraph"/>
                  <w:ind w:left="270"/>
                  <w:jc w:val="both"/>
                </w:pPr>
              </w:pPrChange>
            </w:pPr>
            <w:del w:id="322" w:author="Amirsalar Mansouri" w:date="2021-05-09T13:54:00Z">
              <w:r w:rsidRPr="00A946E4" w:rsidDel="00393791">
                <w:rPr>
                  <w:rFonts w:eastAsia="Times New Roman" w:cstheme="minorHAnsi"/>
                  <w:color w:val="000000"/>
                </w:rPr>
                <w:delText>on sampling and p</w:delText>
              </w:r>
            </w:del>
            <w:ins w:id="323" w:author="Amirsalar Mansouri" w:date="2021-05-09T13:54:00Z">
              <w:r w:rsidR="00393791">
                <w:rPr>
                  <w:rFonts w:eastAsia="Times New Roman" w:cstheme="minorHAnsi"/>
                  <w:color w:val="000000"/>
                </w:rPr>
                <w:t>P</w:t>
              </w:r>
            </w:ins>
            <w:r w:rsidRPr="00A946E4">
              <w:rPr>
                <w:rFonts w:eastAsia="Times New Roman" w:cstheme="minorHAnsi"/>
                <w:color w:val="000000"/>
              </w:rPr>
              <w:t xml:space="preserve">rocessing and </w:t>
            </w:r>
            <w:del w:id="324" w:author="Amirsalar Mansouri" w:date="2021-05-09T13:55:00Z">
              <w:r w:rsidRPr="00A946E4" w:rsidDel="00393791">
                <w:rPr>
                  <w:rFonts w:eastAsia="Times New Roman" w:cstheme="minorHAnsi"/>
                  <w:color w:val="000000"/>
                </w:rPr>
                <w:delText>pattern recognizing of an EEG signal</w:delText>
              </w:r>
            </w:del>
            <w:ins w:id="325" w:author="Amirsalar Mansouri" w:date="2021-05-09T13:55:00Z">
              <w:r w:rsidR="00393791">
                <w:rPr>
                  <w:rFonts w:eastAsia="Times New Roman" w:cstheme="minorHAnsi"/>
                  <w:color w:val="000000"/>
                </w:rPr>
                <w:t xml:space="preserve">classifying </w:t>
              </w:r>
            </w:ins>
            <w:ins w:id="326" w:author="Amirsalar Mansouri" w:date="2021-05-09T13:56:00Z">
              <w:r w:rsidR="00393791">
                <w:rPr>
                  <w:rFonts w:eastAsia="Times New Roman" w:cstheme="minorHAnsi"/>
                  <w:color w:val="000000"/>
                </w:rPr>
                <w:t xml:space="preserve">awareness level </w:t>
              </w:r>
            </w:ins>
            <w:r w:rsidRPr="00A946E4">
              <w:rPr>
                <w:rFonts w:eastAsia="Times New Roman" w:cstheme="minorHAnsi"/>
                <w:color w:val="000000"/>
              </w:rPr>
              <w:t xml:space="preserve"> </w:t>
            </w:r>
            <w:del w:id="327" w:author="Amirsalar Mansouri" w:date="2021-05-09T13:55:00Z">
              <w:r w:rsidRPr="00A946E4" w:rsidDel="00393791">
                <w:rPr>
                  <w:rFonts w:eastAsia="Times New Roman" w:cstheme="minorHAnsi"/>
                  <w:color w:val="000000"/>
                </w:rPr>
                <w:delText xml:space="preserve">via </w:delText>
              </w:r>
            </w:del>
            <w:del w:id="328" w:author="Amirsalar Mansouri" w:date="2021-05-09T13:54:00Z">
              <w:r w:rsidRPr="00A946E4" w:rsidDel="00393791">
                <w:rPr>
                  <w:rFonts w:eastAsia="Times New Roman" w:cstheme="minorHAnsi"/>
                  <w:color w:val="000000"/>
                </w:rPr>
                <w:delText>amplification and filtering circuit and software filtering and analysis system.</w:delText>
              </w:r>
            </w:del>
          </w:p>
        </w:tc>
      </w:tr>
      <w:tr w:rsidR="00D30FE7" w:rsidRPr="00A946E4" w14:paraId="1591C59C" w14:textId="77777777" w:rsidTr="00702DA3">
        <w:trPr>
          <w:trHeight w:val="1044"/>
          <w:trPrChange w:id="329" w:author="Amirsalar Mansouri" w:date="2021-05-09T16:00:00Z">
            <w:trPr>
              <w:gridAfter w:val="0"/>
              <w:trHeight w:val="1044"/>
            </w:trPr>
          </w:trPrChange>
        </w:trPr>
        <w:tc>
          <w:tcPr>
            <w:tcW w:w="2055" w:type="dxa"/>
            <w:tcPrChange w:id="330" w:author="Amirsalar Mansouri" w:date="2021-05-09T16:00:00Z">
              <w:tcPr>
                <w:tcW w:w="2055" w:type="dxa"/>
                <w:gridSpan w:val="2"/>
              </w:tcPr>
            </w:tcPrChange>
          </w:tcPr>
          <w:p w14:paraId="74BA21A4" w14:textId="77777777" w:rsidR="00D30FE7" w:rsidRPr="00A946E4" w:rsidRDefault="00D30FE7" w:rsidP="00D30FE7">
            <w:pPr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  <w:t>Spring2011 – Spring 2012</w:t>
            </w:r>
          </w:p>
          <w:p w14:paraId="23A97E80" w14:textId="77777777" w:rsidR="00D30FE7" w:rsidRPr="00A946E4" w:rsidRDefault="00D30FE7" w:rsidP="00D30FE7">
            <w:pPr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8380" w:type="dxa"/>
            <w:tcPrChange w:id="331" w:author="Amirsalar Mansouri" w:date="2021-05-09T16:00:00Z">
              <w:tcPr>
                <w:tcW w:w="8601" w:type="dxa"/>
                <w:gridSpan w:val="2"/>
              </w:tcPr>
            </w:tcPrChange>
          </w:tcPr>
          <w:p w14:paraId="3866B9F6" w14:textId="77777777" w:rsidR="00D30FE7" w:rsidRPr="00A946E4" w:rsidRDefault="00D30FE7" w:rsidP="00D30FE7">
            <w:pPr>
              <w:pStyle w:val="ListParagraph"/>
              <w:ind w:left="270"/>
              <w:rPr>
                <w:rFonts w:cstheme="minorHAnsi"/>
                <w:shd w:val="clear" w:color="auto" w:fill="FFFFFF"/>
              </w:rPr>
            </w:pPr>
            <w:r w:rsidRPr="00A946E4">
              <w:rPr>
                <w:rFonts w:cstheme="minorHAnsi"/>
                <w:shd w:val="clear" w:color="auto" w:fill="FFFFFF"/>
              </w:rPr>
              <w:t>Simulation of a complete minimum system (including RAM, ROM, LCD, etc.) in</w:t>
            </w:r>
          </w:p>
          <w:p w14:paraId="57F8D474" w14:textId="77777777" w:rsidR="00D30FE7" w:rsidRPr="00A946E4" w:rsidRDefault="00D30FE7" w:rsidP="00D30FE7">
            <w:pPr>
              <w:pStyle w:val="ListParagraph"/>
              <w:ind w:left="270"/>
              <w:rPr>
                <w:rFonts w:cstheme="minorHAnsi"/>
                <w:shd w:val="clear" w:color="auto" w:fill="FFFFFF"/>
              </w:rPr>
            </w:pPr>
            <w:r w:rsidRPr="00A946E4">
              <w:rPr>
                <w:rFonts w:cstheme="minorHAnsi"/>
                <w:shd w:val="clear" w:color="auto" w:fill="FFFFFF"/>
              </w:rPr>
              <w:t xml:space="preserve">Proteus. Project of “Computer Structure and Microprocessors", Dr. </w:t>
            </w:r>
            <w:proofErr w:type="spellStart"/>
            <w:r w:rsidRPr="00A946E4">
              <w:rPr>
                <w:rFonts w:cstheme="minorHAnsi"/>
                <w:shd w:val="clear" w:color="auto" w:fill="FFFFFF"/>
              </w:rPr>
              <w:t>Kermani</w:t>
            </w:r>
            <w:proofErr w:type="spellEnd"/>
            <w:r w:rsidRPr="00A946E4">
              <w:rPr>
                <w:rFonts w:cstheme="minorHAnsi"/>
                <w:shd w:val="clear" w:color="auto" w:fill="FFFFFF"/>
              </w:rPr>
              <w:t>,</w:t>
            </w:r>
          </w:p>
          <w:p w14:paraId="66030425" w14:textId="14517886" w:rsidR="00D30FE7" w:rsidRPr="00A946E4" w:rsidRDefault="00D30FE7" w:rsidP="00C440E5">
            <w:pPr>
              <w:pStyle w:val="ListParagraph"/>
              <w:spacing w:line="276" w:lineRule="auto"/>
              <w:ind w:left="270"/>
              <w:rPr>
                <w:rFonts w:cstheme="minorHAnsi"/>
                <w:shd w:val="clear" w:color="auto" w:fill="FFFFFF"/>
              </w:rPr>
            </w:pPr>
            <w:r w:rsidRPr="00A946E4">
              <w:rPr>
                <w:rFonts w:cstheme="minorHAnsi"/>
                <w:shd w:val="clear" w:color="auto" w:fill="FFFFFF"/>
              </w:rPr>
              <w:t>Fall 2012.</w:t>
            </w:r>
          </w:p>
          <w:p w14:paraId="1CC2F05C" w14:textId="4441369E" w:rsidR="00D30FE7" w:rsidRPr="00A946E4" w:rsidRDefault="00D30FE7" w:rsidP="00D30FE7">
            <w:pPr>
              <w:pStyle w:val="ListParagraph"/>
              <w:spacing w:line="276" w:lineRule="auto"/>
              <w:ind w:left="270"/>
              <w:rPr>
                <w:rFonts w:cstheme="minorHAnsi"/>
              </w:rPr>
            </w:pPr>
            <w:r w:rsidRPr="00A946E4">
              <w:rPr>
                <w:rFonts w:cstheme="minorHAnsi"/>
              </w:rPr>
              <w:t xml:space="preserve">Group project of Simulating, Designing and </w:t>
            </w:r>
            <w:r w:rsidRPr="00A946E4">
              <w:rPr>
                <w:rFonts w:cstheme="minorHAnsi"/>
                <w:shd w:val="clear" w:color="auto" w:fill="FFFFFF"/>
              </w:rPr>
              <w:t>Implementation</w:t>
            </w:r>
            <w:r w:rsidRPr="00A946E4">
              <w:rPr>
                <w:rFonts w:cstheme="minorHAnsi"/>
              </w:rPr>
              <w:t xml:space="preserve"> of ECG Signals Analyzer, Dr. </w:t>
            </w:r>
            <w:proofErr w:type="spellStart"/>
            <w:r w:rsidRPr="00A946E4">
              <w:rPr>
                <w:rFonts w:cstheme="minorHAnsi"/>
              </w:rPr>
              <w:t>Ghonoudi</w:t>
            </w:r>
            <w:proofErr w:type="spellEnd"/>
            <w:r w:rsidRPr="00A946E4">
              <w:rPr>
                <w:rFonts w:cstheme="minorHAnsi"/>
              </w:rPr>
              <w:t xml:space="preserve">, </w:t>
            </w:r>
            <w:proofErr w:type="spellStart"/>
            <w:r w:rsidRPr="00A946E4">
              <w:rPr>
                <w:rFonts w:cstheme="minorHAnsi"/>
              </w:rPr>
              <w:t>Behshahr</w:t>
            </w:r>
            <w:proofErr w:type="spellEnd"/>
            <w:r w:rsidRPr="00A946E4">
              <w:rPr>
                <w:rFonts w:cstheme="minorHAnsi"/>
              </w:rPr>
              <w:t>, Iran, Spring 2012</w:t>
            </w:r>
          </w:p>
          <w:p w14:paraId="0759A814" w14:textId="2D4BA565" w:rsidR="002C05D5" w:rsidRPr="00A946E4" w:rsidRDefault="002C05D5" w:rsidP="00C440E5">
            <w:pPr>
              <w:rPr>
                <w:rFonts w:cstheme="minorHAnsi"/>
                <w:shd w:val="clear" w:color="auto" w:fill="FFFFFF"/>
              </w:rPr>
            </w:pPr>
          </w:p>
        </w:tc>
      </w:tr>
    </w:tbl>
    <w:p w14:paraId="2E4547A2" w14:textId="77777777" w:rsidR="00702DA3" w:rsidRPr="00A946E4" w:rsidRDefault="00702DA3" w:rsidP="00702DA3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moveTo w:id="332" w:author="Amirsalar Mansouri" w:date="2021-05-09T16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bookmarkStart w:id="333" w:name="OLE_LINK17"/>
      <w:bookmarkStart w:id="334" w:name="OLE_LINK22"/>
      <w:moveToRangeStart w:id="335" w:author="Amirsalar Mansouri" w:date="2021-05-09T16:05:00Z" w:name="move71128164"/>
      <w:moveTo w:id="336" w:author="Amirsalar Mansouri" w:date="2021-05-09T16:05:00Z">
        <w:r w:rsidRPr="00A946E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Publications</w:t>
        </w:r>
      </w:moveTo>
    </w:p>
    <w:tbl>
      <w:tblPr>
        <w:tblStyle w:val="TableGrid"/>
        <w:tblpPr w:leftFromText="180" w:rightFromText="180" w:vertAnchor="text" w:tblpY="1"/>
        <w:tblOverlap w:val="never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37" w:author="Amirsalar Mansouri" w:date="2021-05-09T16:06:00Z">
          <w:tblPr>
            <w:tblStyle w:val="TableGrid"/>
            <w:tblpPr w:leftFromText="180" w:rightFromText="180" w:vertAnchor="text" w:tblpY="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98"/>
        <w:gridCol w:w="8712"/>
        <w:tblGridChange w:id="338">
          <w:tblGrid>
            <w:gridCol w:w="1998"/>
            <w:gridCol w:w="8568"/>
          </w:tblGrid>
        </w:tblGridChange>
      </w:tblGrid>
      <w:tr w:rsidR="00702DA3" w:rsidRPr="00A946E4" w14:paraId="606A1C35" w14:textId="77777777" w:rsidTr="00702DA3">
        <w:trPr>
          <w:trHeight w:val="2070"/>
          <w:trPrChange w:id="339" w:author="Amirsalar Mansouri" w:date="2021-05-09T16:06:00Z">
            <w:trPr>
              <w:trHeight w:val="2070"/>
            </w:trPr>
          </w:trPrChange>
        </w:trPr>
        <w:tc>
          <w:tcPr>
            <w:tcW w:w="1998" w:type="dxa"/>
            <w:tcPrChange w:id="340" w:author="Amirsalar Mansouri" w:date="2021-05-09T16:06:00Z">
              <w:tcPr>
                <w:tcW w:w="1998" w:type="dxa"/>
              </w:tcPr>
            </w:tcPrChange>
          </w:tcPr>
          <w:p w14:paraId="32D9E8EB" w14:textId="77777777" w:rsidR="00702DA3" w:rsidRPr="00A946E4" w:rsidRDefault="00702DA3" w:rsidP="009F7A0F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moveTo w:id="341" w:author="Amirsalar Mansouri" w:date="2021-05-09T16:05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712" w:type="dxa"/>
            <w:tcPrChange w:id="342" w:author="Amirsalar Mansouri" w:date="2021-05-09T16:06:00Z">
              <w:tcPr>
                <w:tcW w:w="8568" w:type="dxa"/>
              </w:tcPr>
            </w:tcPrChange>
          </w:tcPr>
          <w:p w14:paraId="6CC95BC1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43" w:author="Amirsalar Mansouri" w:date="2021-05-09T16:05:00Z"/>
                <w:rFonts w:cstheme="minorHAnsi"/>
                <w:b/>
              </w:rPr>
            </w:pPr>
            <w:moveTo w:id="344" w:author="Amirsalar Mansouri" w:date="2021-05-09T16:05:00Z">
              <w:r w:rsidRPr="00A946E4">
                <w:rPr>
                  <w:rFonts w:cstheme="minorHAnsi"/>
                  <w:b/>
                </w:rPr>
                <w:t>Hierarchal Online Temporal and Spatial EEG Seizure Detection</w:t>
              </w:r>
            </w:moveTo>
          </w:p>
          <w:p w14:paraId="03D1F9E5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45" w:author="Amirsalar Mansouri" w:date="2021-05-09T16:05:00Z"/>
                <w:rFonts w:cstheme="minorHAnsi"/>
              </w:rPr>
            </w:pPr>
            <w:moveTo w:id="346" w:author="Amirsalar Mansouri" w:date="2021-05-09T16:05:00Z">
              <w:r w:rsidRPr="00A946E4">
                <w:rPr>
                  <w:rFonts w:cstheme="minorHAnsi"/>
                </w:rPr>
                <w:t xml:space="preserve">Mansouri, Amirsalar, Sanjay Singh, and Khalid Sayood. “Hierarchal Online Temporal and Spatial EEG Seizure Detection.” 2017 IEEE International Conference on Electro Information Technology (EIT) (May 2017). </w:t>
              </w:r>
              <w:r w:rsidRPr="0008171A">
                <w:fldChar w:fldCharType="begin"/>
              </w:r>
              <w:r w:rsidRPr="009F7A0F">
                <w:rPr>
                  <w:rFonts w:cstheme="minorHAnsi"/>
                </w:rPr>
                <w:instrText xml:space="preserve"> HYPERLINK "https://doi.org/10.1109/EIT.2017.8053397" </w:instrText>
              </w:r>
              <w:r w:rsidRPr="009F7A0F">
                <w:fldChar w:fldCharType="separate"/>
              </w:r>
              <w:r w:rsidRPr="00A946E4">
                <w:rPr>
                  <w:rStyle w:val="Hyperlink"/>
                  <w:rFonts w:cstheme="minorHAnsi"/>
                </w:rPr>
                <w:t>doi:10.1109/eit.2017.8053397</w:t>
              </w:r>
              <w:r w:rsidRPr="0008171A">
                <w:rPr>
                  <w:rStyle w:val="Hyperlink"/>
                  <w:rFonts w:cstheme="minorHAnsi"/>
                </w:rPr>
                <w:fldChar w:fldCharType="end"/>
              </w:r>
              <w:r w:rsidRPr="00A946E4">
                <w:rPr>
                  <w:rFonts w:cstheme="minorHAnsi"/>
                </w:rPr>
                <w:t>.</w:t>
              </w:r>
            </w:moveTo>
          </w:p>
          <w:p w14:paraId="296C868E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47" w:author="Amirsalar Mansouri" w:date="2021-05-09T16:05:00Z"/>
                <w:rFonts w:cstheme="minorHAnsi"/>
                <w:b/>
                <w:bCs/>
              </w:rPr>
            </w:pPr>
            <w:moveTo w:id="348" w:author="Amirsalar Mansouri" w:date="2021-05-09T16:05:00Z">
              <w:r w:rsidRPr="00A946E4">
                <w:rPr>
                  <w:rFonts w:cstheme="minorHAnsi"/>
                  <w:b/>
                  <w:bCs/>
                </w:rPr>
                <w:t>Online EEG Seizure Detection and Localization</w:t>
              </w:r>
            </w:moveTo>
          </w:p>
          <w:p w14:paraId="4372D08D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49" w:author="Amirsalar Mansouri" w:date="2021-05-09T16:05:00Z"/>
                <w:rFonts w:cstheme="minorHAnsi"/>
              </w:rPr>
            </w:pPr>
            <w:moveTo w:id="350" w:author="Amirsalar Mansouri" w:date="2021-05-09T16:05:00Z">
              <w:r w:rsidRPr="00A946E4">
                <w:rPr>
                  <w:rFonts w:cstheme="minorHAnsi"/>
                </w:rPr>
                <w:t xml:space="preserve">Mansouri, Amirsalar, Sanjay P. Singh, and Khalid Sayood. "Online EEG Seizure Detection </w:t>
              </w:r>
            </w:moveTo>
          </w:p>
          <w:p w14:paraId="26B77855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51" w:author="Amirsalar Mansouri" w:date="2021-05-09T16:05:00Z"/>
                <w:rFonts w:cstheme="minorHAnsi"/>
                <w:color w:val="0000FF"/>
                <w:u w:val="single"/>
                <w:shd w:val="clear" w:color="auto" w:fill="FFFFFF"/>
              </w:rPr>
            </w:pPr>
            <w:moveTo w:id="352" w:author="Amirsalar Mansouri" w:date="2021-05-09T16:05:00Z">
              <w:r w:rsidRPr="00A946E4">
                <w:rPr>
                  <w:rFonts w:cstheme="minorHAnsi"/>
                </w:rPr>
                <w:t xml:space="preserve">and Localization." Algorithms 12.9 (2019): 176. </w:t>
              </w:r>
              <w:r w:rsidRPr="0008171A">
                <w:rPr>
                  <w:rFonts w:cstheme="minorHAnsi"/>
                </w:rPr>
                <w:fldChar w:fldCharType="begin"/>
              </w:r>
              <w:r w:rsidRPr="009F7A0F">
                <w:rPr>
                  <w:rFonts w:cstheme="minorHAnsi"/>
                </w:rPr>
                <w:instrText xml:space="preserve"> HYPERLINK "https://doi.org/10.3390/a12090176" </w:instrText>
              </w:r>
              <w:r w:rsidRPr="009F7A0F">
                <w:rPr>
                  <w:rFonts w:cstheme="minorHAnsi"/>
                </w:rPr>
                <w:fldChar w:fldCharType="separate"/>
              </w:r>
              <w:r w:rsidRPr="00A946E4">
                <w:rPr>
                  <w:rFonts w:cstheme="minorHAnsi"/>
                  <w:color w:val="0000FF"/>
                  <w:u w:val="single"/>
                  <w:shd w:val="clear" w:color="auto" w:fill="FFFFFF"/>
                </w:rPr>
                <w:t>doi.org/10.3390/a12090176</w:t>
              </w:r>
              <w:r w:rsidRPr="0008171A">
                <w:rPr>
                  <w:rFonts w:cstheme="minorHAnsi"/>
                  <w:color w:val="0000FF"/>
                  <w:u w:val="single"/>
                  <w:shd w:val="clear" w:color="auto" w:fill="FFFFFF"/>
                </w:rPr>
                <w:fldChar w:fldCharType="end"/>
              </w:r>
            </w:moveTo>
          </w:p>
          <w:p w14:paraId="679016D0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53" w:author="Amirsalar Mansouri" w:date="2021-05-09T16:05:00Z"/>
                <w:rFonts w:cstheme="minorHAnsi"/>
                <w:b/>
                <w:bCs/>
              </w:rPr>
            </w:pPr>
            <w:moveTo w:id="354" w:author="Amirsalar Mansouri" w:date="2021-05-09T16:05:00Z">
              <w:r w:rsidRPr="00A946E4">
                <w:rPr>
                  <w:rFonts w:cstheme="minorHAnsi"/>
                  <w:b/>
                  <w:bCs/>
                </w:rPr>
                <w:t>Bone Marrow Derived SH-SY5Y Neuroblastoma Cells Infected by Kaposi's Sarcoma Herpes Virus (KSHV) Display Unique Infection Phenotypes and Growth Properties (</w:t>
              </w:r>
              <w:r w:rsidRPr="00A946E4">
                <w:rPr>
                  <w:rFonts w:cstheme="minorHAnsi"/>
                  <w:b/>
                  <w:bCs/>
                  <w:i/>
                  <w:iCs/>
                </w:rPr>
                <w:t>in press</w:t>
              </w:r>
              <w:r w:rsidRPr="00A946E4">
                <w:rPr>
                  <w:rFonts w:cstheme="minorHAnsi"/>
                  <w:b/>
                  <w:bCs/>
                </w:rPr>
                <w:t>)</w:t>
              </w:r>
            </w:moveTo>
          </w:p>
          <w:p w14:paraId="1DC823C6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55" w:author="Amirsalar Mansouri" w:date="2021-05-09T16:05:00Z"/>
                <w:rFonts w:cstheme="minorHAnsi"/>
              </w:rPr>
            </w:pPr>
            <w:moveTo w:id="356" w:author="Amirsalar Mansouri" w:date="2021-05-09T16:05:00Z">
              <w:r w:rsidRPr="00A946E4">
                <w:rPr>
                  <w:rFonts w:cstheme="minorHAnsi"/>
                </w:rPr>
                <w:t xml:space="preserve">Kong, </w:t>
              </w:r>
              <w:proofErr w:type="spellStart"/>
              <w:r w:rsidRPr="00A946E4">
                <w:rPr>
                  <w:rFonts w:cstheme="minorHAnsi"/>
                </w:rPr>
                <w:t>Xiaohong</w:t>
              </w:r>
              <w:proofErr w:type="spellEnd"/>
              <w:r w:rsidRPr="00A946E4">
                <w:rPr>
                  <w:rFonts w:cstheme="minorHAnsi"/>
                </w:rPr>
                <w:t xml:space="preserve"> and Li, </w:t>
              </w:r>
              <w:proofErr w:type="spellStart"/>
              <w:r w:rsidRPr="00A946E4">
                <w:rPr>
                  <w:rFonts w:cstheme="minorHAnsi"/>
                </w:rPr>
                <w:t>Dongmei</w:t>
              </w:r>
              <w:proofErr w:type="spellEnd"/>
              <w:r w:rsidRPr="00A946E4">
                <w:rPr>
                  <w:rFonts w:cstheme="minorHAnsi"/>
                </w:rPr>
                <w:t xml:space="preserve"> and Mansouri, Amirsalar and Kang, </w:t>
              </w:r>
              <w:proofErr w:type="spellStart"/>
              <w:r w:rsidRPr="00A946E4">
                <w:rPr>
                  <w:rFonts w:cstheme="minorHAnsi"/>
                </w:rPr>
                <w:t>Guobin</w:t>
              </w:r>
              <w:proofErr w:type="spellEnd"/>
              <w:r w:rsidRPr="00A946E4">
                <w:rPr>
                  <w:rFonts w:cstheme="minorHAnsi"/>
                </w:rPr>
                <w:t xml:space="preserve"> and Sayood, Khalid and West, John and Wood, Charles. 2021. "Bone Marrow Derived SH-SY5Y Neuroblastoma Cells Infected by Kaposi's Sarcoma Herpes Virus (KSHV) Display Unique Infection Phenotypes and Growth Properties." </w:t>
              </w:r>
              <w:r w:rsidRPr="00A946E4">
                <w:rPr>
                  <w:rFonts w:cstheme="minorHAnsi"/>
                  <w:i/>
                  <w:iCs/>
                </w:rPr>
                <w:t>Journal of Virology</w:t>
              </w:r>
              <w:r w:rsidRPr="00A946E4">
                <w:rPr>
                  <w:rFonts w:cstheme="minorHAnsi"/>
                </w:rPr>
                <w:t xml:space="preserve"> (American Society for Microbiology Journals). </w:t>
              </w:r>
              <w:r w:rsidRPr="0008171A">
                <w:fldChar w:fldCharType="begin"/>
              </w:r>
              <w:r w:rsidRPr="009F7A0F">
                <w:rPr>
                  <w:rFonts w:cstheme="minorHAnsi"/>
                </w:rPr>
                <w:instrText xml:space="preserve"> HYPERLINK "https://jvi.asm.org/content/early/2021/04/08/JVI.00003-21" </w:instrText>
              </w:r>
              <w:r w:rsidRPr="009F7A0F">
                <w:fldChar w:fldCharType="separate"/>
              </w:r>
              <w:r w:rsidRPr="00A946E4">
                <w:rPr>
                  <w:rStyle w:val="Hyperlink"/>
                  <w:rFonts w:cstheme="minorHAnsi"/>
                </w:rPr>
                <w:t>doi:10.1128/JVI.00003-21</w:t>
              </w:r>
              <w:r w:rsidRPr="0008171A">
                <w:rPr>
                  <w:rStyle w:val="Hyperlink"/>
                  <w:rFonts w:cstheme="minorHAnsi"/>
                </w:rPr>
                <w:fldChar w:fldCharType="end"/>
              </w:r>
            </w:moveTo>
          </w:p>
          <w:p w14:paraId="22112039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57" w:author="Amirsalar Mansouri" w:date="2021-05-09T16:05:00Z"/>
                <w:rFonts w:cstheme="minorHAnsi"/>
                <w:b/>
                <w:bCs/>
              </w:rPr>
            </w:pPr>
            <w:moveTo w:id="358" w:author="Amirsalar Mansouri" w:date="2021-05-09T16:05:00Z">
              <w:r w:rsidRPr="00A946E4">
                <w:rPr>
                  <w:rFonts w:cstheme="minorHAnsi"/>
                  <w:b/>
                  <w:bCs/>
                </w:rPr>
                <w:t>Automated Concussion Detection (</w:t>
              </w:r>
              <w:r w:rsidRPr="00A946E4">
                <w:rPr>
                  <w:rFonts w:cstheme="minorHAnsi"/>
                  <w:b/>
                  <w:bCs/>
                  <w:i/>
                  <w:iCs/>
                </w:rPr>
                <w:t>Manuscript in preparation</w:t>
              </w:r>
              <w:r w:rsidRPr="00A946E4">
                <w:rPr>
                  <w:rFonts w:cstheme="minorHAnsi"/>
                  <w:b/>
                  <w:bCs/>
                </w:rPr>
                <w:t>)</w:t>
              </w:r>
            </w:moveTo>
          </w:p>
          <w:p w14:paraId="060DF484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59" w:author="Amirsalar Mansouri" w:date="2021-05-09T16:05:00Z"/>
                <w:rFonts w:cstheme="minorHAnsi"/>
                <w:color w:val="0000FF"/>
                <w:u w:val="single"/>
                <w:shd w:val="clear" w:color="auto" w:fill="FFFFFF"/>
              </w:rPr>
            </w:pPr>
            <w:moveTo w:id="360" w:author="Amirsalar Mansouri" w:date="2021-05-09T16:05:00Z">
              <w:r w:rsidRPr="00A946E4">
                <w:rPr>
                  <w:rFonts w:cstheme="minorHAnsi"/>
                </w:rPr>
                <w:t xml:space="preserve">Mansouri, Amirsalar and </w:t>
              </w:r>
              <w:proofErr w:type="spellStart"/>
              <w:r w:rsidRPr="00A946E4">
                <w:rPr>
                  <w:rFonts w:cstheme="minorHAnsi"/>
                </w:rPr>
                <w:t>Ledwidge</w:t>
              </w:r>
              <w:proofErr w:type="spellEnd"/>
              <w:r w:rsidRPr="00A946E4">
                <w:rPr>
                  <w:rFonts w:cstheme="minorHAnsi"/>
                </w:rPr>
                <w:t xml:space="preserve">, Patrick and Sayood, Khalid and </w:t>
              </w:r>
              <w:proofErr w:type="spellStart"/>
              <w:r w:rsidRPr="00A946E4">
                <w:rPr>
                  <w:rFonts w:cstheme="minorHAnsi"/>
                </w:rPr>
                <w:t>Molfese</w:t>
              </w:r>
              <w:proofErr w:type="spellEnd"/>
              <w:r w:rsidRPr="00A946E4">
                <w:rPr>
                  <w:rFonts w:cstheme="minorHAnsi"/>
                </w:rPr>
                <w:t xml:space="preserve">, Dennis (2021). </w:t>
              </w:r>
            </w:moveTo>
          </w:p>
        </w:tc>
      </w:tr>
    </w:tbl>
    <w:p w14:paraId="7DD602D5" w14:textId="77777777" w:rsidR="00702DA3" w:rsidRPr="00A946E4" w:rsidRDefault="00702DA3" w:rsidP="00702DA3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moveTo w:id="361" w:author="Amirsalar Mansouri" w:date="2021-05-09T16:06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ToRangeStart w:id="362" w:author="Amirsalar Mansouri" w:date="2021-05-09T16:06:00Z" w:name="move71128753"/>
      <w:moveToRangeEnd w:id="335"/>
      <w:moveTo w:id="363" w:author="Amirsalar Mansouri" w:date="2021-05-09T16:06:00Z">
        <w:r w:rsidRPr="00A946E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Conferences/Workshop Attended</w:t>
        </w:r>
      </w:moveTo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568"/>
      </w:tblGrid>
      <w:tr w:rsidR="00702DA3" w:rsidRPr="00A946E4" w14:paraId="4F34F977" w14:textId="77777777" w:rsidTr="009F7A0F">
        <w:tc>
          <w:tcPr>
            <w:tcW w:w="1998" w:type="dxa"/>
          </w:tcPr>
          <w:p w14:paraId="16378F68" w14:textId="77777777" w:rsidR="00702DA3" w:rsidRPr="00A946E4" w:rsidRDefault="00702DA3" w:rsidP="009F7A0F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moveTo w:id="364" w:author="Amirsalar Mansouri" w:date="2021-05-09T16:06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68" w:type="dxa"/>
          </w:tcPr>
          <w:p w14:paraId="6C853D27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65" w:author="Amirsalar Mansouri" w:date="2021-05-09T16:06:00Z"/>
                <w:rFonts w:cstheme="minorHAnsi"/>
              </w:rPr>
            </w:pPr>
            <w:moveTo w:id="366" w:author="Amirsalar Mansouri" w:date="2021-05-09T16:06:00Z">
              <w:r w:rsidRPr="00A946E4">
                <w:rPr>
                  <w:rFonts w:cstheme="minorHAnsi"/>
                </w:rPr>
                <w:t>2017 IEEE International Conference on Electro Information Technology (EIT) (May 2017)</w:t>
              </w:r>
            </w:moveTo>
          </w:p>
          <w:p w14:paraId="4E880019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67" w:author="Amirsalar Mansouri" w:date="2021-05-09T16:06:00Z"/>
                <w:rFonts w:cstheme="minorHAnsi"/>
              </w:rPr>
            </w:pPr>
            <w:moveTo w:id="368" w:author="Amirsalar Mansouri" w:date="2021-05-09T16:06:00Z">
              <w:r w:rsidRPr="00A946E4">
                <w:rPr>
                  <w:rFonts w:cstheme="minorHAnsi"/>
                </w:rPr>
                <w:t>2017 American Epilepsy Society Annual Meeting (AES) (December 2017)</w:t>
              </w:r>
            </w:moveTo>
          </w:p>
          <w:p w14:paraId="52788D88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69" w:author="Amirsalar Mansouri" w:date="2021-05-09T16:06:00Z"/>
                <w:rFonts w:eastAsia="Segoe UI Emoji" w:cstheme="minorHAnsi"/>
              </w:rPr>
            </w:pPr>
            <w:moveTo w:id="370" w:author="Amirsalar Mansouri" w:date="2021-05-09T16:06:00Z">
              <w:r w:rsidRPr="00A946E4">
                <w:rPr>
                  <w:rFonts w:cstheme="minorHAnsi"/>
                </w:rPr>
                <w:t>Workshop on NGS Data Analysis, MASTERING RNA-SEQ (</w:t>
              </w:r>
              <w:r w:rsidRPr="00A946E4">
                <w:rPr>
                  <w:rFonts w:eastAsia="Segoe UI Emoji" w:cstheme="minorHAnsi"/>
                </w:rPr>
                <w:t>April 2018)</w:t>
              </w:r>
            </w:moveTo>
          </w:p>
          <w:p w14:paraId="75DA7B10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71" w:author="Amirsalar Mansouri" w:date="2021-05-09T16:06:00Z"/>
                <w:rFonts w:cstheme="minorHAnsi"/>
              </w:rPr>
            </w:pPr>
            <w:moveTo w:id="372" w:author="Amirsalar Mansouri" w:date="2021-05-09T16:06:00Z">
              <w:r w:rsidRPr="00A946E4">
                <w:rPr>
                  <w:rFonts w:cstheme="minorHAnsi"/>
                </w:rPr>
                <w:t>2018 Midwest Big Data Summer School (July 2018)</w:t>
              </w:r>
            </w:moveTo>
          </w:p>
          <w:p w14:paraId="59AFFACA" w14:textId="77777777" w:rsidR="00702DA3" w:rsidRPr="00A946E4" w:rsidRDefault="00702DA3" w:rsidP="009F7A0F">
            <w:pPr>
              <w:pStyle w:val="ListParagraph"/>
              <w:spacing w:line="276" w:lineRule="auto"/>
              <w:ind w:left="270"/>
              <w:rPr>
                <w:moveTo w:id="373" w:author="Amirsalar Mansouri" w:date="2021-05-09T16:06:00Z"/>
                <w:rFonts w:cstheme="minorHAnsi"/>
              </w:rPr>
            </w:pPr>
            <w:moveTo w:id="374" w:author="Amirsalar Mansouri" w:date="2021-05-09T16:06:00Z">
              <w:r w:rsidRPr="00A946E4">
                <w:rPr>
                  <w:rFonts w:cstheme="minorHAnsi"/>
                </w:rPr>
                <w:t>2019 UNL Research Fair graduate session (April 2019)</w:t>
              </w:r>
            </w:moveTo>
          </w:p>
        </w:tc>
      </w:tr>
    </w:tbl>
    <w:moveToRangeEnd w:id="362"/>
    <w:p w14:paraId="438B8D30" w14:textId="77777777" w:rsidR="00702DA3" w:rsidRPr="00A946E4" w:rsidDel="001125D1" w:rsidRDefault="00702DA3" w:rsidP="00702DA3">
      <w:pPr>
        <w:pBdr>
          <w:top w:val="single" w:sz="18" w:space="1" w:color="002060"/>
        </w:pBdr>
        <w:spacing w:after="0" w:line="240" w:lineRule="auto"/>
        <w:ind w:left="180"/>
        <w:jc w:val="both"/>
        <w:rPr>
          <w:ins w:id="375" w:author="Amirsalar Mansouri" w:date="2021-05-09T16:05:00Z"/>
          <w:del w:id="376" w:author="Amirsalar Mansouri" w:date="2021-05-05T17:50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ins w:id="377" w:author="Amirsalar Mansouri" w:date="2021-05-09T16:05:00Z">
        <w:r w:rsidRPr="00A946E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Awards and Honors</w:t>
        </w:r>
      </w:ins>
    </w:p>
    <w:p w14:paraId="5BB444E0" w14:textId="77777777" w:rsidR="00702DA3" w:rsidRPr="00A946E4" w:rsidRDefault="00702DA3" w:rsidP="00702DA3">
      <w:pPr>
        <w:pBdr>
          <w:top w:val="single" w:sz="18" w:space="1" w:color="002060"/>
        </w:pBdr>
        <w:spacing w:after="0" w:line="240" w:lineRule="auto"/>
        <w:ind w:left="180"/>
        <w:jc w:val="both"/>
        <w:rPr>
          <w:ins w:id="378" w:author="Amirsalar Mansouri" w:date="2021-05-09T16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pPrChange w:id="379" w:author="Amirsalar Mansouri" w:date="2021-05-05T17:50:00Z">
          <w:pPr>
            <w:pBdr>
              <w:top w:val="single" w:sz="18" w:space="1" w:color="002060"/>
            </w:pBdr>
            <w:spacing w:after="0" w:line="240" w:lineRule="auto"/>
            <w:ind w:left="180"/>
            <w:jc w:val="both"/>
          </w:pPr>
        </w:pPrChange>
      </w:pPr>
    </w:p>
    <w:tbl>
      <w:tblPr>
        <w:tblStyle w:val="TableGrid"/>
        <w:tblW w:w="10656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80" w:author="Amirsalar Mansouri" w:date="2021-05-05T16:41:00Z">
          <w:tblPr>
            <w:tblStyle w:val="TableGrid"/>
            <w:tblW w:w="10656" w:type="dxa"/>
            <w:tblInd w:w="18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55"/>
        <w:gridCol w:w="8601"/>
        <w:tblGridChange w:id="381">
          <w:tblGrid>
            <w:gridCol w:w="5"/>
            <w:gridCol w:w="2050"/>
            <w:gridCol w:w="5"/>
            <w:gridCol w:w="8596"/>
            <w:gridCol w:w="5"/>
          </w:tblGrid>
        </w:tblGridChange>
      </w:tblGrid>
      <w:tr w:rsidR="00702DA3" w:rsidRPr="00A946E4" w14:paraId="2AF18A9C" w14:textId="77777777" w:rsidTr="009F7A0F">
        <w:trPr>
          <w:trHeight w:val="403"/>
          <w:ins w:id="382" w:author="Amirsalar Mansouri" w:date="2021-05-09T16:05:00Z"/>
          <w:trPrChange w:id="383" w:author="Amirsalar Mansouri" w:date="2021-05-05T16:41:00Z">
            <w:trPr>
              <w:gridAfter w:val="0"/>
              <w:trHeight w:val="486"/>
            </w:trPr>
          </w:trPrChange>
        </w:trPr>
        <w:tc>
          <w:tcPr>
            <w:tcW w:w="2055" w:type="dxa"/>
            <w:tcPrChange w:id="384" w:author="Amirsalar Mansouri" w:date="2021-05-05T16:41:00Z">
              <w:tcPr>
                <w:tcW w:w="2055" w:type="dxa"/>
                <w:gridSpan w:val="2"/>
              </w:tcPr>
            </w:tcPrChange>
          </w:tcPr>
          <w:p w14:paraId="2DC3286E" w14:textId="77777777" w:rsidR="00702DA3" w:rsidRPr="00A946E4" w:rsidRDefault="00702DA3" w:rsidP="009F7A0F">
            <w:pPr>
              <w:jc w:val="right"/>
              <w:rPr>
                <w:ins w:id="385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386" w:author="Amirsalar Mansouri" w:date="2021-05-09T16:05:00Z">
              <w:r w:rsidRPr="00A946E4"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2019</w:t>
              </w:r>
            </w:ins>
          </w:p>
        </w:tc>
        <w:tc>
          <w:tcPr>
            <w:tcW w:w="8601" w:type="dxa"/>
            <w:tcPrChange w:id="387" w:author="Amirsalar Mansouri" w:date="2021-05-05T16:41:00Z">
              <w:tcPr>
                <w:tcW w:w="8601" w:type="dxa"/>
                <w:gridSpan w:val="2"/>
              </w:tcPr>
            </w:tcPrChange>
          </w:tcPr>
          <w:p w14:paraId="32F2E2BF" w14:textId="77777777" w:rsidR="00702DA3" w:rsidRPr="00064952" w:rsidRDefault="00702DA3" w:rsidP="009F7A0F">
            <w:pPr>
              <w:jc w:val="both"/>
              <w:rPr>
                <w:ins w:id="388" w:author="Amirsalar Mansouri" w:date="2021-05-09T16:05:00Z"/>
                <w:rFonts w:cstheme="minorHAnsi"/>
                <w:lang w:bidi="fa-IR"/>
                <w:rPrChange w:id="389" w:author="Amirsalar Mansouri" w:date="2021-05-05T17:27:00Z">
                  <w:rPr>
                    <w:ins w:id="390" w:author="Amirsalar Mansouri" w:date="2021-05-09T16:05:00Z"/>
                    <w:rFonts w:cstheme="minorHAnsi"/>
                    <w:sz w:val="24"/>
                    <w:szCs w:val="24"/>
                    <w:lang w:bidi="fa-IR"/>
                  </w:rPr>
                </w:rPrChange>
              </w:rPr>
            </w:pPr>
            <w:ins w:id="391" w:author="Amirsalar Mansouri" w:date="2021-05-09T16:05:00Z">
              <w:r w:rsidRPr="00064952">
                <w:rPr>
                  <w:rFonts w:cstheme="minorHAnsi"/>
                  <w:rPrChange w:id="392" w:author="Amirsalar Mansouri" w:date="2021-05-05T17:27:00Z">
                    <w:rPr>
                      <w:rFonts w:cstheme="minorHAnsi"/>
                    </w:rPr>
                  </w:rPrChange>
                </w:rPr>
                <w:t>UNL Research Fair graduate session ECE department 2</w:t>
              </w:r>
              <w:r w:rsidRPr="00064952">
                <w:rPr>
                  <w:rFonts w:cstheme="minorHAnsi"/>
                  <w:vertAlign w:val="superscript"/>
                  <w:rPrChange w:id="393" w:author="Amirsalar Mansouri" w:date="2021-05-05T17:27:00Z">
                    <w:rPr>
                      <w:rFonts w:cstheme="minorHAnsi"/>
                      <w:vertAlign w:val="superscript"/>
                    </w:rPr>
                  </w:rPrChange>
                </w:rPr>
                <w:t>nd</w:t>
              </w:r>
              <w:r w:rsidRPr="00064952">
                <w:rPr>
                  <w:rFonts w:cstheme="minorHAnsi"/>
                  <w:rPrChange w:id="394" w:author="Amirsalar Mansouri" w:date="2021-05-05T17:27:00Z">
                    <w:rPr>
                      <w:rFonts w:cstheme="minorHAnsi"/>
                    </w:rPr>
                  </w:rPrChange>
                </w:rPr>
                <w:t xml:space="preserve"> place (April 2019).</w:t>
              </w:r>
            </w:ins>
          </w:p>
        </w:tc>
      </w:tr>
      <w:tr w:rsidR="00702DA3" w:rsidRPr="00A946E4" w14:paraId="7D706469" w14:textId="77777777" w:rsidTr="009F7A0F">
        <w:tblPrEx>
          <w:tblPrExChange w:id="395" w:author="Amirsalar Mansouri" w:date="2021-05-05T16:41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403"/>
          <w:ins w:id="396" w:author="Amirsalar Mansouri" w:date="2021-05-09T16:05:00Z"/>
          <w:trPrChange w:id="397" w:author="Amirsalar Mansouri" w:date="2021-05-05T16:41:00Z">
            <w:trPr>
              <w:gridBefore w:val="1"/>
              <w:trHeight w:val="360"/>
            </w:trPr>
          </w:trPrChange>
        </w:trPr>
        <w:tc>
          <w:tcPr>
            <w:tcW w:w="2055" w:type="dxa"/>
            <w:tcPrChange w:id="398" w:author="Amirsalar Mansouri" w:date="2021-05-05T16:41:00Z">
              <w:tcPr>
                <w:tcW w:w="2055" w:type="dxa"/>
                <w:gridSpan w:val="2"/>
              </w:tcPr>
            </w:tcPrChange>
          </w:tcPr>
          <w:p w14:paraId="0F5F589E" w14:textId="77777777" w:rsidR="00702DA3" w:rsidRPr="00A946E4" w:rsidRDefault="00702DA3" w:rsidP="009F7A0F">
            <w:pPr>
              <w:jc w:val="right"/>
              <w:rPr>
                <w:ins w:id="399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400" w:author="Amirsalar Mansouri" w:date="2021-05-09T16:05:00Z">
              <w:r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2017</w:t>
              </w:r>
            </w:ins>
          </w:p>
        </w:tc>
        <w:tc>
          <w:tcPr>
            <w:tcW w:w="8601" w:type="dxa"/>
            <w:tcPrChange w:id="401" w:author="Amirsalar Mansouri" w:date="2021-05-05T16:41:00Z">
              <w:tcPr>
                <w:tcW w:w="8601" w:type="dxa"/>
                <w:gridSpan w:val="2"/>
              </w:tcPr>
            </w:tcPrChange>
          </w:tcPr>
          <w:p w14:paraId="57D765FC" w14:textId="77777777" w:rsidR="00702DA3" w:rsidRPr="00064952" w:rsidRDefault="00702DA3" w:rsidP="009F7A0F">
            <w:pPr>
              <w:jc w:val="both"/>
              <w:rPr>
                <w:ins w:id="402" w:author="Amirsalar Mansouri" w:date="2021-05-09T16:05:00Z"/>
                <w:rFonts w:cstheme="minorHAnsi"/>
                <w:rPrChange w:id="403" w:author="Amirsalar Mansouri" w:date="2021-05-05T17:27:00Z">
                  <w:rPr>
                    <w:ins w:id="404" w:author="Amirsalar Mansouri" w:date="2021-05-09T16:05:00Z"/>
                    <w:rFonts w:cstheme="minorHAnsi"/>
                  </w:rPr>
                </w:rPrChange>
              </w:rPr>
            </w:pPr>
            <w:ins w:id="405" w:author="Amirsalar Mansouri" w:date="2021-05-09T16:05:00Z">
              <w:r w:rsidRPr="00064952">
                <w:rPr>
                  <w:rFonts w:cs="Arial"/>
                  <w:color w:val="222222"/>
                  <w:shd w:val="clear" w:color="auto" w:fill="FFFFFF"/>
                  <w:rPrChange w:id="406" w:author="Amirsalar Mansouri" w:date="2021-05-05T17:27:00Z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rPrChange>
                </w:rPr>
                <w:t>College of Engineering Graduate Student Conference Travel Grant.</w:t>
              </w:r>
            </w:ins>
          </w:p>
        </w:tc>
      </w:tr>
      <w:tr w:rsidR="00702DA3" w:rsidRPr="00A946E4" w14:paraId="0FD93726" w14:textId="77777777" w:rsidTr="009F7A0F">
        <w:trPr>
          <w:trHeight w:val="403"/>
          <w:ins w:id="407" w:author="Amirsalar Mansouri" w:date="2021-05-09T16:05:00Z"/>
          <w:trPrChange w:id="408" w:author="Amirsalar Mansouri" w:date="2021-05-05T16:41:00Z">
            <w:trPr>
              <w:gridAfter w:val="0"/>
              <w:trHeight w:val="486"/>
            </w:trPr>
          </w:trPrChange>
        </w:trPr>
        <w:tc>
          <w:tcPr>
            <w:tcW w:w="2055" w:type="dxa"/>
            <w:tcPrChange w:id="409" w:author="Amirsalar Mansouri" w:date="2021-05-05T16:41:00Z">
              <w:tcPr>
                <w:tcW w:w="2055" w:type="dxa"/>
                <w:gridSpan w:val="2"/>
              </w:tcPr>
            </w:tcPrChange>
          </w:tcPr>
          <w:p w14:paraId="5BC9179D" w14:textId="77777777" w:rsidR="00702DA3" w:rsidRPr="00A946E4" w:rsidRDefault="00702DA3" w:rsidP="009F7A0F">
            <w:pPr>
              <w:jc w:val="right"/>
              <w:rPr>
                <w:ins w:id="410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411" w:author="Amirsalar Mansouri" w:date="2021-05-09T16:05:00Z">
              <w:r w:rsidRPr="00A946E4"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2002-2009</w:t>
              </w:r>
            </w:ins>
          </w:p>
        </w:tc>
        <w:tc>
          <w:tcPr>
            <w:tcW w:w="8601" w:type="dxa"/>
            <w:tcPrChange w:id="412" w:author="Amirsalar Mansouri" w:date="2021-05-05T16:41:00Z">
              <w:tcPr>
                <w:tcW w:w="8601" w:type="dxa"/>
                <w:gridSpan w:val="2"/>
              </w:tcPr>
            </w:tcPrChange>
          </w:tcPr>
          <w:p w14:paraId="4C9BCB75" w14:textId="77777777" w:rsidR="00702DA3" w:rsidRPr="00064952" w:rsidRDefault="00702DA3" w:rsidP="009F7A0F">
            <w:pPr>
              <w:jc w:val="both"/>
              <w:rPr>
                <w:ins w:id="413" w:author="Amirsalar Mansouri" w:date="2021-05-09T16:05:00Z"/>
                <w:rFonts w:cstheme="minorHAnsi"/>
                <w:lang w:bidi="fa-IR"/>
                <w:rPrChange w:id="414" w:author="Amirsalar Mansouri" w:date="2021-05-05T17:27:00Z">
                  <w:rPr>
                    <w:ins w:id="415" w:author="Amirsalar Mansouri" w:date="2021-05-09T16:05:00Z"/>
                    <w:rFonts w:cstheme="minorHAnsi"/>
                    <w:sz w:val="24"/>
                    <w:szCs w:val="24"/>
                    <w:lang w:bidi="fa-IR"/>
                  </w:rPr>
                </w:rPrChange>
              </w:rPr>
            </w:pPr>
            <w:ins w:id="416" w:author="Amirsalar Mansouri" w:date="2021-05-09T16:05:00Z">
              <w:r w:rsidRPr="00064952">
                <w:rPr>
                  <w:rFonts w:cstheme="minorHAnsi"/>
                  <w:lang w:bidi="fa-IR"/>
                  <w:rPrChange w:id="417" w:author="Amirsalar Mansouri" w:date="2021-05-05T17:27:00Z">
                    <w:rPr>
                      <w:rFonts w:cstheme="minorHAnsi"/>
                      <w:sz w:val="24"/>
                      <w:szCs w:val="24"/>
                      <w:lang w:bidi="fa-IR"/>
                    </w:rPr>
                  </w:rPrChange>
                </w:rPr>
                <w:t>Member of the National Organization for Development of Exceptional Talents, Iran.</w:t>
              </w:r>
            </w:ins>
          </w:p>
        </w:tc>
      </w:tr>
      <w:tr w:rsidR="00702DA3" w:rsidRPr="00A946E4" w14:paraId="0CD7BFEC" w14:textId="77777777" w:rsidTr="009F7A0F">
        <w:trPr>
          <w:trHeight w:val="403"/>
          <w:ins w:id="418" w:author="Amirsalar Mansouri" w:date="2021-05-09T16:05:00Z"/>
          <w:trPrChange w:id="419" w:author="Amirsalar Mansouri" w:date="2021-05-05T16:41:00Z">
            <w:trPr>
              <w:gridAfter w:val="0"/>
              <w:trHeight w:val="468"/>
            </w:trPr>
          </w:trPrChange>
        </w:trPr>
        <w:tc>
          <w:tcPr>
            <w:tcW w:w="2055" w:type="dxa"/>
            <w:tcPrChange w:id="420" w:author="Amirsalar Mansouri" w:date="2021-05-05T16:41:00Z">
              <w:tcPr>
                <w:tcW w:w="2055" w:type="dxa"/>
                <w:gridSpan w:val="2"/>
              </w:tcPr>
            </w:tcPrChange>
          </w:tcPr>
          <w:p w14:paraId="1B257902" w14:textId="77777777" w:rsidR="00702DA3" w:rsidRPr="00A946E4" w:rsidDel="006833B7" w:rsidRDefault="00702DA3" w:rsidP="009F7A0F">
            <w:pPr>
              <w:jc w:val="right"/>
              <w:rPr>
                <w:ins w:id="421" w:author="Amirsalar Mansouri" w:date="2021-05-09T16:05:00Z"/>
                <w:del w:id="422" w:author="Amirsalar Mansouri" w:date="2021-05-05T15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423" w:author="Amirsalar Mansouri" w:date="2021-05-09T16:05:00Z">
              <w:r w:rsidRPr="00A946E4"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2006</w:t>
              </w:r>
            </w:ins>
          </w:p>
          <w:p w14:paraId="07A01128" w14:textId="77777777" w:rsidR="00702DA3" w:rsidRPr="00A946E4" w:rsidRDefault="00702DA3" w:rsidP="009F7A0F">
            <w:pPr>
              <w:jc w:val="right"/>
              <w:rPr>
                <w:ins w:id="424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tcPrChange w:id="425" w:author="Amirsalar Mansouri" w:date="2021-05-05T16:41:00Z">
              <w:tcPr>
                <w:tcW w:w="8601" w:type="dxa"/>
                <w:gridSpan w:val="2"/>
              </w:tcPr>
            </w:tcPrChange>
          </w:tcPr>
          <w:p w14:paraId="22BECD53" w14:textId="77777777" w:rsidR="00702DA3" w:rsidRPr="00064952" w:rsidRDefault="00702DA3" w:rsidP="009F7A0F">
            <w:pPr>
              <w:jc w:val="both"/>
              <w:rPr>
                <w:ins w:id="426" w:author="Amirsalar Mansouri" w:date="2021-05-09T16:05:00Z"/>
                <w:rFonts w:cstheme="minorHAnsi"/>
                <w:rPrChange w:id="427" w:author="Amirsalar Mansouri" w:date="2021-05-05T17:27:00Z">
                  <w:rPr>
                    <w:ins w:id="428" w:author="Amirsalar Mansouri" w:date="2021-05-09T16:05:00Z"/>
                    <w:rFonts w:cstheme="minorHAnsi"/>
                  </w:rPr>
                </w:rPrChange>
              </w:rPr>
            </w:pPr>
            <w:ins w:id="429" w:author="Amirsalar Mansouri" w:date="2021-05-09T16:05:00Z">
              <w:r w:rsidRPr="00064952">
                <w:rPr>
                  <w:rFonts w:cstheme="minorHAnsi"/>
                  <w:rPrChange w:id="430" w:author="Amirsalar Mansouri" w:date="2021-05-05T17:27:00Z">
                    <w:rPr>
                      <w:rFonts w:cstheme="minorHAnsi"/>
                    </w:rPr>
                  </w:rPrChange>
                </w:rPr>
                <w:t>Ranked 3</w:t>
              </w:r>
              <w:r w:rsidRPr="00064952">
                <w:rPr>
                  <w:rFonts w:cstheme="minorHAnsi"/>
                  <w:vertAlign w:val="superscript"/>
                  <w:rPrChange w:id="431" w:author="Amirsalar Mansouri" w:date="2021-05-05T17:27:00Z">
                    <w:rPr>
                      <w:rFonts w:cstheme="minorHAnsi"/>
                      <w:vertAlign w:val="superscript"/>
                    </w:rPr>
                  </w:rPrChange>
                </w:rPr>
                <w:t>rd</w:t>
              </w:r>
              <w:r w:rsidRPr="00064952">
                <w:rPr>
                  <w:rFonts w:cstheme="minorHAnsi"/>
                  <w:rPrChange w:id="432" w:author="Amirsalar Mansouri" w:date="2021-05-05T17:27:00Z">
                    <w:rPr>
                      <w:rFonts w:cstheme="minorHAnsi"/>
                    </w:rPr>
                  </w:rPrChange>
                </w:rPr>
                <w:t xml:space="preserve"> in NODET's High Schools </w:t>
              </w:r>
              <w:proofErr w:type="spellStart"/>
              <w:r w:rsidRPr="00064952">
                <w:rPr>
                  <w:rFonts w:cstheme="minorHAnsi"/>
                  <w:rPrChange w:id="433" w:author="Amirsalar Mansouri" w:date="2021-05-05T17:27:00Z">
                    <w:rPr>
                      <w:rFonts w:cstheme="minorHAnsi"/>
                    </w:rPr>
                  </w:rPrChange>
                </w:rPr>
                <w:t>RoboCup</w:t>
              </w:r>
              <w:proofErr w:type="spellEnd"/>
              <w:r w:rsidRPr="00064952">
                <w:rPr>
                  <w:rFonts w:cstheme="minorHAnsi"/>
                  <w:rPrChange w:id="434" w:author="Amirsalar Mansouri" w:date="2021-05-05T17:27:00Z">
                    <w:rPr>
                      <w:rFonts w:cstheme="minorHAnsi"/>
                    </w:rPr>
                  </w:rPrChange>
                </w:rPr>
                <w:t xml:space="preserve"> Competition, </w:t>
              </w:r>
              <w:proofErr w:type="spellStart"/>
              <w:r w:rsidRPr="00064952">
                <w:rPr>
                  <w:rFonts w:cstheme="minorHAnsi"/>
                  <w:rPrChange w:id="435" w:author="Amirsalar Mansouri" w:date="2021-05-05T17:27:00Z">
                    <w:rPr>
                      <w:rFonts w:cstheme="minorHAnsi"/>
                    </w:rPr>
                  </w:rPrChange>
                </w:rPr>
                <w:t>HelliCup</w:t>
              </w:r>
              <w:proofErr w:type="spellEnd"/>
              <w:r w:rsidRPr="00064952">
                <w:rPr>
                  <w:rFonts w:cstheme="minorHAnsi"/>
                  <w:rPrChange w:id="436" w:author="Amirsalar Mansouri" w:date="2021-05-05T17:27:00Z">
                    <w:rPr>
                      <w:rFonts w:cstheme="minorHAnsi"/>
                    </w:rPr>
                  </w:rPrChange>
                </w:rPr>
                <w:t>, Tehran, Iran.</w:t>
              </w:r>
            </w:ins>
          </w:p>
        </w:tc>
      </w:tr>
      <w:tr w:rsidR="00702DA3" w:rsidRPr="00A946E4" w14:paraId="0AEC3404" w14:textId="77777777" w:rsidTr="009F7A0F">
        <w:trPr>
          <w:trHeight w:val="403"/>
          <w:ins w:id="437" w:author="Amirsalar Mansouri" w:date="2021-05-09T16:05:00Z"/>
          <w:trPrChange w:id="438" w:author="Amirsalar Mansouri" w:date="2021-05-05T16:41:00Z">
            <w:trPr>
              <w:gridAfter w:val="0"/>
              <w:trHeight w:val="594"/>
            </w:trPr>
          </w:trPrChange>
        </w:trPr>
        <w:tc>
          <w:tcPr>
            <w:tcW w:w="2055" w:type="dxa"/>
            <w:tcPrChange w:id="439" w:author="Amirsalar Mansouri" w:date="2021-05-05T16:41:00Z">
              <w:tcPr>
                <w:tcW w:w="2055" w:type="dxa"/>
                <w:gridSpan w:val="2"/>
              </w:tcPr>
            </w:tcPrChange>
          </w:tcPr>
          <w:p w14:paraId="4BEA813F" w14:textId="77777777" w:rsidR="00702DA3" w:rsidRPr="00A946E4" w:rsidDel="006833B7" w:rsidRDefault="00702DA3" w:rsidP="009F7A0F">
            <w:pPr>
              <w:jc w:val="right"/>
              <w:rPr>
                <w:ins w:id="440" w:author="Amirsalar Mansouri" w:date="2021-05-09T16:05:00Z"/>
                <w:del w:id="441" w:author="Amirsalar Mansouri" w:date="2021-05-05T15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442" w:author="Amirsalar Mansouri" w:date="2021-05-09T16:05:00Z">
              <w:r w:rsidRPr="00A946E4"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2006</w:t>
              </w:r>
            </w:ins>
          </w:p>
          <w:p w14:paraId="7E6D36C8" w14:textId="77777777" w:rsidR="00702DA3" w:rsidRPr="00A946E4" w:rsidRDefault="00702DA3" w:rsidP="009F7A0F">
            <w:pPr>
              <w:jc w:val="right"/>
              <w:rPr>
                <w:ins w:id="443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shd w:val="clear" w:color="auto" w:fill="FFFFFF" w:themeFill="background1"/>
            <w:tcPrChange w:id="444" w:author="Amirsalar Mansouri" w:date="2021-05-05T16:41:00Z">
              <w:tcPr>
                <w:tcW w:w="8601" w:type="dxa"/>
                <w:gridSpan w:val="2"/>
                <w:shd w:val="clear" w:color="auto" w:fill="FFFFFF" w:themeFill="background1"/>
              </w:tcPr>
            </w:tcPrChange>
          </w:tcPr>
          <w:p w14:paraId="3EDBA240" w14:textId="77777777" w:rsidR="00702DA3" w:rsidRPr="00064952" w:rsidRDefault="00702DA3" w:rsidP="009F7A0F">
            <w:pPr>
              <w:jc w:val="both"/>
              <w:rPr>
                <w:ins w:id="445" w:author="Amirsalar Mansouri" w:date="2021-05-09T16:05:00Z"/>
                <w:rFonts w:cstheme="minorHAnsi"/>
                <w:lang w:bidi="fa-IR"/>
                <w:rPrChange w:id="446" w:author="Amirsalar Mansouri" w:date="2021-05-05T17:27:00Z">
                  <w:rPr>
                    <w:ins w:id="447" w:author="Amirsalar Mansouri" w:date="2021-05-09T16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</w:pPr>
            <w:ins w:id="448" w:author="Amirsalar Mansouri" w:date="2021-05-09T16:05:00Z">
              <w:r w:rsidRPr="00064952">
                <w:rPr>
                  <w:rFonts w:cstheme="minorHAnsi"/>
                  <w:rPrChange w:id="449" w:author="Amirsalar Mansouri" w:date="2021-05-05T17:27:00Z">
                    <w:rPr>
                      <w:rFonts w:cstheme="minorHAnsi"/>
                    </w:rPr>
                  </w:rPrChange>
                </w:rPr>
                <w:t>Ranked 2</w:t>
              </w:r>
              <w:r w:rsidRPr="00064952">
                <w:rPr>
                  <w:rFonts w:cstheme="minorHAnsi"/>
                  <w:vertAlign w:val="superscript"/>
                  <w:rPrChange w:id="450" w:author="Amirsalar Mansouri" w:date="2021-05-05T17:27:00Z">
                    <w:rPr>
                      <w:rFonts w:cstheme="minorHAnsi"/>
                      <w:vertAlign w:val="superscript"/>
                    </w:rPr>
                  </w:rPrChange>
                </w:rPr>
                <w:t>nd</w:t>
              </w:r>
              <w:r w:rsidRPr="00064952">
                <w:rPr>
                  <w:rFonts w:cstheme="minorHAnsi"/>
                  <w:rPrChange w:id="451" w:author="Amirsalar Mansouri" w:date="2021-05-05T17:27:00Z">
                    <w:rPr>
                      <w:rFonts w:cstheme="minorHAnsi"/>
                    </w:rPr>
                  </w:rPrChange>
                </w:rPr>
                <w:t xml:space="preserve"> in </w:t>
              </w:r>
              <w:proofErr w:type="spellStart"/>
              <w:r w:rsidRPr="00064952">
                <w:rPr>
                  <w:rFonts w:cstheme="minorHAnsi"/>
                  <w:rPrChange w:id="452" w:author="Amirsalar Mansouri" w:date="2021-05-05T17:27:00Z">
                    <w:rPr>
                      <w:rFonts w:cstheme="minorHAnsi"/>
                    </w:rPr>
                  </w:rPrChange>
                </w:rPr>
                <w:t>Noshirvani</w:t>
              </w:r>
              <w:proofErr w:type="spellEnd"/>
              <w:r w:rsidRPr="00064952">
                <w:rPr>
                  <w:rFonts w:cstheme="minorHAnsi"/>
                  <w:rPrChange w:id="453" w:author="Amirsalar Mansouri" w:date="2021-05-05T17:27:00Z">
                    <w:rPr>
                      <w:rFonts w:cstheme="minorHAnsi"/>
                    </w:rPr>
                  </w:rPrChange>
                </w:rPr>
                <w:t xml:space="preserve"> University of Technology National </w:t>
              </w:r>
              <w:proofErr w:type="spellStart"/>
              <w:r w:rsidRPr="00064952">
                <w:rPr>
                  <w:rFonts w:cstheme="minorHAnsi"/>
                  <w:rPrChange w:id="454" w:author="Amirsalar Mansouri" w:date="2021-05-05T17:27:00Z">
                    <w:rPr>
                      <w:rFonts w:cstheme="minorHAnsi"/>
                    </w:rPr>
                  </w:rPrChange>
                </w:rPr>
                <w:t>RoboCup</w:t>
              </w:r>
              <w:proofErr w:type="spellEnd"/>
              <w:r w:rsidRPr="00064952">
                <w:rPr>
                  <w:rFonts w:cstheme="minorHAnsi"/>
                  <w:rPrChange w:id="455" w:author="Amirsalar Mansouri" w:date="2021-05-05T17:27:00Z">
                    <w:rPr>
                      <w:rFonts w:cstheme="minorHAnsi"/>
                    </w:rPr>
                  </w:rPrChange>
                </w:rPr>
                <w:t xml:space="preserve"> Competition, </w:t>
              </w:r>
              <w:proofErr w:type="spellStart"/>
              <w:r w:rsidRPr="00064952">
                <w:rPr>
                  <w:rFonts w:cstheme="minorHAnsi"/>
                  <w:rPrChange w:id="456" w:author="Amirsalar Mansouri" w:date="2021-05-05T17:27:00Z">
                    <w:rPr>
                      <w:rFonts w:cstheme="minorHAnsi"/>
                    </w:rPr>
                  </w:rPrChange>
                </w:rPr>
                <w:t>Babol</w:t>
              </w:r>
              <w:proofErr w:type="spellEnd"/>
              <w:r w:rsidRPr="00064952">
                <w:rPr>
                  <w:rFonts w:cstheme="minorHAnsi"/>
                  <w:rPrChange w:id="457" w:author="Amirsalar Mansouri" w:date="2021-05-05T17:27:00Z">
                    <w:rPr>
                      <w:rFonts w:cstheme="minorHAnsi"/>
                    </w:rPr>
                  </w:rPrChange>
                </w:rPr>
                <w:t>, Iran.</w:t>
              </w:r>
            </w:ins>
          </w:p>
        </w:tc>
      </w:tr>
      <w:tr w:rsidR="00702DA3" w:rsidRPr="00A946E4" w14:paraId="3A50BFD3" w14:textId="77777777" w:rsidTr="009F7A0F">
        <w:trPr>
          <w:trHeight w:val="403"/>
          <w:ins w:id="458" w:author="Amirsalar Mansouri" w:date="2021-05-09T16:05:00Z"/>
          <w:trPrChange w:id="459" w:author="Amirsalar Mansouri" w:date="2021-05-05T16:41:00Z">
            <w:trPr>
              <w:gridAfter w:val="0"/>
              <w:trHeight w:val="450"/>
            </w:trPr>
          </w:trPrChange>
        </w:trPr>
        <w:tc>
          <w:tcPr>
            <w:tcW w:w="2055" w:type="dxa"/>
            <w:tcPrChange w:id="460" w:author="Amirsalar Mansouri" w:date="2021-05-05T16:41:00Z">
              <w:tcPr>
                <w:tcW w:w="2055" w:type="dxa"/>
                <w:gridSpan w:val="2"/>
              </w:tcPr>
            </w:tcPrChange>
          </w:tcPr>
          <w:p w14:paraId="22942ADD" w14:textId="77777777" w:rsidR="00702DA3" w:rsidRPr="00A946E4" w:rsidDel="006833B7" w:rsidRDefault="00702DA3" w:rsidP="009F7A0F">
            <w:pPr>
              <w:jc w:val="right"/>
              <w:rPr>
                <w:ins w:id="461" w:author="Amirsalar Mansouri" w:date="2021-05-09T16:05:00Z"/>
                <w:del w:id="462" w:author="Amirsalar Mansouri" w:date="2021-05-05T15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463" w:author="Amirsalar Mansouri" w:date="2021-05-09T16:05:00Z">
              <w:r w:rsidRPr="00A946E4"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2007</w:t>
              </w:r>
            </w:ins>
          </w:p>
          <w:p w14:paraId="293D169C" w14:textId="77777777" w:rsidR="00702DA3" w:rsidRPr="00A946E4" w:rsidRDefault="00702DA3" w:rsidP="009F7A0F">
            <w:pPr>
              <w:jc w:val="right"/>
              <w:rPr>
                <w:ins w:id="464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tcPrChange w:id="465" w:author="Amirsalar Mansouri" w:date="2021-05-05T16:41:00Z">
              <w:tcPr>
                <w:tcW w:w="8601" w:type="dxa"/>
                <w:gridSpan w:val="2"/>
              </w:tcPr>
            </w:tcPrChange>
          </w:tcPr>
          <w:p w14:paraId="27992C99" w14:textId="77777777" w:rsidR="00702DA3" w:rsidRPr="00064952" w:rsidRDefault="00702DA3" w:rsidP="009F7A0F">
            <w:pPr>
              <w:jc w:val="both"/>
              <w:rPr>
                <w:ins w:id="466" w:author="Amirsalar Mansouri" w:date="2021-05-09T16:05:00Z"/>
                <w:rFonts w:cstheme="minorHAnsi"/>
                <w:lang w:bidi="fa-IR"/>
                <w:rPrChange w:id="467" w:author="Amirsalar Mansouri" w:date="2021-05-05T17:27:00Z">
                  <w:rPr>
                    <w:ins w:id="468" w:author="Amirsalar Mansouri" w:date="2021-05-09T16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</w:pPr>
            <w:ins w:id="469" w:author="Amirsalar Mansouri" w:date="2021-05-09T16:05:00Z">
              <w:r w:rsidRPr="00064952">
                <w:rPr>
                  <w:rFonts w:cstheme="minorHAnsi"/>
                  <w:rPrChange w:id="470" w:author="Amirsalar Mansouri" w:date="2021-05-05T17:27:00Z">
                    <w:rPr>
                      <w:rFonts w:cstheme="minorHAnsi"/>
                    </w:rPr>
                  </w:rPrChange>
                </w:rPr>
                <w:t>Ranked 2</w:t>
              </w:r>
              <w:r w:rsidRPr="00064952">
                <w:rPr>
                  <w:rFonts w:cstheme="minorHAnsi"/>
                  <w:vertAlign w:val="superscript"/>
                  <w:rPrChange w:id="471" w:author="Amirsalar Mansouri" w:date="2021-05-05T17:27:00Z">
                    <w:rPr>
                      <w:rFonts w:cstheme="minorHAnsi"/>
                      <w:vertAlign w:val="superscript"/>
                    </w:rPr>
                  </w:rPrChange>
                </w:rPr>
                <w:t>nd</w:t>
              </w:r>
              <w:r w:rsidRPr="00064952">
                <w:rPr>
                  <w:rFonts w:cstheme="minorHAnsi"/>
                  <w:rPrChange w:id="472" w:author="Amirsalar Mansouri" w:date="2021-05-05T17:27:00Z">
                    <w:rPr>
                      <w:rFonts w:cstheme="minorHAnsi"/>
                    </w:rPr>
                  </w:rPrChange>
                </w:rPr>
                <w:t xml:space="preserve"> in NODET's High Schools </w:t>
              </w:r>
              <w:proofErr w:type="spellStart"/>
              <w:r w:rsidRPr="00064952">
                <w:rPr>
                  <w:rFonts w:cstheme="minorHAnsi"/>
                  <w:rPrChange w:id="473" w:author="Amirsalar Mansouri" w:date="2021-05-05T17:27:00Z">
                    <w:rPr>
                      <w:rFonts w:cstheme="minorHAnsi"/>
                    </w:rPr>
                  </w:rPrChange>
                </w:rPr>
                <w:t>RoboCup</w:t>
              </w:r>
              <w:proofErr w:type="spellEnd"/>
              <w:r w:rsidRPr="00064952">
                <w:rPr>
                  <w:rFonts w:cstheme="minorHAnsi"/>
                  <w:rPrChange w:id="474" w:author="Amirsalar Mansouri" w:date="2021-05-05T17:27:00Z">
                    <w:rPr>
                      <w:rFonts w:cstheme="minorHAnsi"/>
                    </w:rPr>
                  </w:rPrChange>
                </w:rPr>
                <w:t xml:space="preserve"> Competition, </w:t>
              </w:r>
              <w:proofErr w:type="spellStart"/>
              <w:r w:rsidRPr="00064952">
                <w:rPr>
                  <w:rFonts w:cstheme="minorHAnsi"/>
                  <w:rPrChange w:id="475" w:author="Amirsalar Mansouri" w:date="2021-05-05T17:27:00Z">
                    <w:rPr>
                      <w:rFonts w:cstheme="minorHAnsi"/>
                    </w:rPr>
                  </w:rPrChange>
                </w:rPr>
                <w:t>HelliCup</w:t>
              </w:r>
              <w:proofErr w:type="spellEnd"/>
              <w:r w:rsidRPr="00064952">
                <w:rPr>
                  <w:rFonts w:cstheme="minorHAnsi"/>
                  <w:rPrChange w:id="476" w:author="Amirsalar Mansouri" w:date="2021-05-05T17:27:00Z">
                    <w:rPr>
                      <w:rFonts w:cstheme="minorHAnsi"/>
                    </w:rPr>
                  </w:rPrChange>
                </w:rPr>
                <w:t>, Tehran, Iran.</w:t>
              </w:r>
            </w:ins>
          </w:p>
        </w:tc>
      </w:tr>
      <w:tr w:rsidR="00702DA3" w:rsidRPr="00A946E4" w14:paraId="7FB5D660" w14:textId="77777777" w:rsidTr="009F7A0F">
        <w:trPr>
          <w:trHeight w:val="403"/>
          <w:ins w:id="477" w:author="Amirsalar Mansouri" w:date="2021-05-09T16:05:00Z"/>
          <w:trPrChange w:id="478" w:author="Amirsalar Mansouri" w:date="2021-05-05T16:41:00Z">
            <w:trPr>
              <w:gridAfter w:val="0"/>
              <w:trHeight w:val="684"/>
            </w:trPr>
          </w:trPrChange>
        </w:trPr>
        <w:tc>
          <w:tcPr>
            <w:tcW w:w="2055" w:type="dxa"/>
            <w:tcPrChange w:id="479" w:author="Amirsalar Mansouri" w:date="2021-05-05T16:41:00Z">
              <w:tcPr>
                <w:tcW w:w="2055" w:type="dxa"/>
                <w:gridSpan w:val="2"/>
              </w:tcPr>
            </w:tcPrChange>
          </w:tcPr>
          <w:p w14:paraId="46DBDE1D" w14:textId="77777777" w:rsidR="00702DA3" w:rsidRPr="00A946E4" w:rsidDel="00CC21F3" w:rsidRDefault="00702DA3" w:rsidP="009F7A0F">
            <w:pPr>
              <w:jc w:val="right"/>
              <w:rPr>
                <w:ins w:id="480" w:author="Amirsalar Mansouri" w:date="2021-05-09T16:05:00Z"/>
                <w:del w:id="481" w:author="Amirsalar Mansouri" w:date="2021-05-05T13:48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ins w:id="482" w:author="Amirsalar Mansouri" w:date="2021-05-09T16:05:00Z">
              <w:r w:rsidRPr="00A946E4">
                <w:rPr>
                  <w:rFonts w:eastAsia="Times New Roman" w:cstheme="minorHAnsi"/>
                  <w:b/>
                  <w:bCs/>
                  <w:i/>
                  <w:iCs/>
                  <w:sz w:val="24"/>
                  <w:szCs w:val="24"/>
                </w:rPr>
                <w:t>2007</w:t>
              </w:r>
            </w:ins>
          </w:p>
          <w:p w14:paraId="7BE4DDEA" w14:textId="77777777" w:rsidR="00702DA3" w:rsidRPr="00A946E4" w:rsidRDefault="00702DA3" w:rsidP="009F7A0F">
            <w:pPr>
              <w:jc w:val="right"/>
              <w:rPr>
                <w:ins w:id="483" w:author="Amirsalar Mansouri" w:date="2021-05-09T16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tcPrChange w:id="484" w:author="Amirsalar Mansouri" w:date="2021-05-05T16:41:00Z">
              <w:tcPr>
                <w:tcW w:w="8601" w:type="dxa"/>
                <w:gridSpan w:val="2"/>
              </w:tcPr>
            </w:tcPrChange>
          </w:tcPr>
          <w:p w14:paraId="162262FB" w14:textId="77777777" w:rsidR="00702DA3" w:rsidRPr="00064952" w:rsidRDefault="00702DA3" w:rsidP="009F7A0F">
            <w:pPr>
              <w:jc w:val="both"/>
              <w:rPr>
                <w:ins w:id="485" w:author="Amirsalar Mansouri" w:date="2021-05-09T16:05:00Z"/>
                <w:rFonts w:cstheme="minorHAnsi"/>
                <w:rPrChange w:id="486" w:author="Amirsalar Mansouri" w:date="2021-05-05T17:27:00Z">
                  <w:rPr>
                    <w:ins w:id="487" w:author="Amirsalar Mansouri" w:date="2021-05-09T16:05:00Z"/>
                    <w:rFonts w:cstheme="minorHAnsi"/>
                  </w:rPr>
                </w:rPrChange>
              </w:rPr>
            </w:pPr>
            <w:commentRangeStart w:id="488"/>
            <w:ins w:id="489" w:author="Amirsalar Mansouri" w:date="2021-05-09T16:05:00Z">
              <w:r w:rsidRPr="00064952">
                <w:rPr>
                  <w:rFonts w:cstheme="minorHAnsi"/>
                  <w:rPrChange w:id="490" w:author="Amirsalar Mansouri" w:date="2021-05-05T17:27:00Z">
                    <w:rPr>
                      <w:rFonts w:cstheme="minorHAnsi"/>
                    </w:rPr>
                  </w:rPrChange>
                </w:rPr>
                <w:t>Ranked 2</w:t>
              </w:r>
              <w:r w:rsidRPr="00064952">
                <w:rPr>
                  <w:rFonts w:cstheme="minorHAnsi"/>
                  <w:vertAlign w:val="superscript"/>
                  <w:rPrChange w:id="491" w:author="Amirsalar Mansouri" w:date="2021-05-05T17:27:00Z">
                    <w:rPr>
                      <w:rFonts w:cstheme="minorHAnsi"/>
                      <w:vertAlign w:val="superscript"/>
                    </w:rPr>
                  </w:rPrChange>
                </w:rPr>
                <w:t>nd</w:t>
              </w:r>
              <w:r w:rsidRPr="00064952">
                <w:rPr>
                  <w:rFonts w:cstheme="minorHAnsi"/>
                  <w:rPrChange w:id="492" w:author="Amirsalar Mansouri" w:date="2021-05-05T17:27:00Z">
                    <w:rPr>
                      <w:rFonts w:cstheme="minorHAnsi"/>
                    </w:rPr>
                  </w:rPrChange>
                </w:rPr>
                <w:t xml:space="preserve"> in Junior Soccer league Iran Open International </w:t>
              </w:r>
              <w:proofErr w:type="spellStart"/>
              <w:r w:rsidRPr="00064952">
                <w:rPr>
                  <w:rFonts w:cstheme="minorHAnsi"/>
                  <w:rPrChange w:id="493" w:author="Amirsalar Mansouri" w:date="2021-05-05T17:27:00Z">
                    <w:rPr>
                      <w:rFonts w:cstheme="minorHAnsi"/>
                    </w:rPr>
                  </w:rPrChange>
                </w:rPr>
                <w:t>RoboCup</w:t>
              </w:r>
              <w:proofErr w:type="spellEnd"/>
              <w:r w:rsidRPr="00064952">
                <w:rPr>
                  <w:rFonts w:cstheme="minorHAnsi"/>
                  <w:rPrChange w:id="494" w:author="Amirsalar Mansouri" w:date="2021-05-05T17:27:00Z">
                    <w:rPr>
                      <w:rFonts w:cstheme="minorHAnsi"/>
                    </w:rPr>
                  </w:rPrChange>
                </w:rPr>
                <w:t xml:space="preserve"> Competition, Tehran, Iran.</w:t>
              </w:r>
            </w:ins>
          </w:p>
          <w:commentRangeEnd w:id="488"/>
          <w:p w14:paraId="403BEC29" w14:textId="77777777" w:rsidR="00702DA3" w:rsidRPr="00064952" w:rsidDel="00CC21F3" w:rsidRDefault="00702DA3" w:rsidP="009F7A0F">
            <w:pPr>
              <w:jc w:val="both"/>
              <w:rPr>
                <w:ins w:id="495" w:author="Amirsalar Mansouri" w:date="2021-05-09T16:05:00Z"/>
                <w:del w:id="496" w:author="Amirsalar Mansouri" w:date="2021-05-05T13:48:00Z"/>
                <w:rFonts w:cstheme="minorHAnsi"/>
                <w:lang w:bidi="fa-IR"/>
                <w:rPrChange w:id="497" w:author="Amirsalar Mansouri" w:date="2021-05-05T17:27:00Z">
                  <w:rPr>
                    <w:ins w:id="498" w:author="Amirsalar Mansouri" w:date="2021-05-09T16:05:00Z"/>
                    <w:del w:id="499" w:author="Amirsalar Mansouri" w:date="2021-05-05T13:48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</w:pPr>
            <w:ins w:id="500" w:author="Amirsalar Mansouri" w:date="2021-05-09T16:05:00Z">
              <w:r w:rsidRPr="00064952">
                <w:rPr>
                  <w:rStyle w:val="CommentReference"/>
                  <w:rFonts w:eastAsiaTheme="minorHAnsi" w:cstheme="minorHAnsi"/>
                  <w:sz w:val="22"/>
                  <w:szCs w:val="22"/>
                  <w:rPrChange w:id="501" w:author="Amirsalar Mansouri" w:date="2021-05-05T17:27:00Z">
                    <w:rPr>
                      <w:rStyle w:val="CommentReference"/>
                      <w:rFonts w:eastAsiaTheme="minorHAnsi" w:cstheme="minorHAnsi"/>
                    </w:rPr>
                  </w:rPrChange>
                </w:rPr>
                <w:commentReference w:id="488"/>
              </w:r>
            </w:ins>
          </w:p>
          <w:p w14:paraId="55DFA47B" w14:textId="77777777" w:rsidR="00702DA3" w:rsidRPr="00064952" w:rsidRDefault="00702DA3" w:rsidP="009F7A0F">
            <w:pPr>
              <w:jc w:val="both"/>
              <w:rPr>
                <w:ins w:id="502" w:author="Amirsalar Mansouri" w:date="2021-05-09T16:05:00Z"/>
                <w:rFonts w:cstheme="minorHAnsi"/>
                <w:lang w:bidi="fa-IR"/>
                <w:rPrChange w:id="503" w:author="Amirsalar Mansouri" w:date="2021-05-05T17:27:00Z">
                  <w:rPr>
                    <w:ins w:id="504" w:author="Amirsalar Mansouri" w:date="2021-05-09T16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  <w:pPrChange w:id="505" w:author="Amirsalar Mansouri" w:date="2021-05-05T13:48:00Z">
                <w:pPr>
                  <w:jc w:val="both"/>
                </w:pPr>
              </w:pPrChange>
            </w:pPr>
          </w:p>
        </w:tc>
      </w:tr>
    </w:tbl>
    <w:p w14:paraId="13791AC1" w14:textId="77777777" w:rsidR="004C62C9" w:rsidRPr="00A946E4" w:rsidRDefault="004C62C9" w:rsidP="004C62C9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moveTo w:id="506" w:author="Amirsalar Mansouri" w:date="2021-04-19T12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ToRangeStart w:id="507" w:author="Amirsalar Mansouri" w:date="2021-04-19T12:05:00Z" w:name="move69726335"/>
      <w:moveTo w:id="508" w:author="Amirsalar Mansouri" w:date="2021-04-19T12:05:00Z">
        <w:r w:rsidRPr="00A946E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lastRenderedPageBreak/>
          <w:t>Top Ranked Scores</w:t>
        </w:r>
      </w:moveTo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945"/>
        <w:gridCol w:w="3510"/>
        <w:tblGridChange w:id="509">
          <w:tblGrid>
            <w:gridCol w:w="2070"/>
            <w:gridCol w:w="4945"/>
            <w:gridCol w:w="3510"/>
          </w:tblGrid>
        </w:tblGridChange>
      </w:tblGrid>
      <w:tr w:rsidR="00CC21F3" w:rsidRPr="00A946E4" w14:paraId="3DFBD07C" w14:textId="77777777" w:rsidTr="00CC21F3">
        <w:tc>
          <w:tcPr>
            <w:tcW w:w="2070" w:type="dxa"/>
          </w:tcPr>
          <w:p w14:paraId="280413EA" w14:textId="77777777" w:rsidR="00684E93" w:rsidRPr="00A946E4" w:rsidRDefault="00684E93" w:rsidP="00684E93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moveTo w:id="510" w:author="Amirsalar Mansouri" w:date="2021-04-19T12:05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945" w:type="dxa"/>
          </w:tcPr>
          <w:p w14:paraId="4EFCDFEA" w14:textId="77777777" w:rsidR="00684E93" w:rsidRPr="00A946E4" w:rsidRDefault="00684E93" w:rsidP="0023095E">
            <w:pPr>
              <w:pStyle w:val="ListParagraph"/>
              <w:ind w:left="0" w:firstLine="270"/>
              <w:rPr>
                <w:ins w:id="511" w:author="Amirsalar Mansouri" w:date="2021-05-05T13:43:00Z"/>
                <w:rFonts w:cstheme="minorHAnsi"/>
              </w:rPr>
              <w:pPrChange w:id="512" w:author="Amirsalar Mansouri" w:date="2021-05-05T17:44:00Z">
                <w:pPr>
                  <w:pStyle w:val="ListParagraph"/>
                  <w:ind w:left="270"/>
                </w:pPr>
              </w:pPrChange>
            </w:pPr>
            <w:ins w:id="513" w:author="Amirsalar Mansouri" w:date="2021-05-05T13:43:00Z">
              <w:r w:rsidRPr="00A946E4">
                <w:rPr>
                  <w:rFonts w:cstheme="minorHAnsi"/>
                </w:rPr>
                <w:t>ECEN 996 Computational Intelligence (A)</w:t>
              </w:r>
            </w:ins>
          </w:p>
          <w:p w14:paraId="31B86A63" w14:textId="11169C81" w:rsidR="00684E93" w:rsidRPr="00A946E4" w:rsidRDefault="00684E93" w:rsidP="00CF0A6F">
            <w:pPr>
              <w:pStyle w:val="ListParagraph"/>
              <w:ind w:left="270"/>
              <w:rPr>
                <w:ins w:id="514" w:author="Amirsalar Mansouri" w:date="2021-05-05T13:43:00Z"/>
                <w:rFonts w:cstheme="minorHAnsi"/>
              </w:rPr>
            </w:pPr>
            <w:ins w:id="515" w:author="Amirsalar Mansouri" w:date="2021-05-05T13:43:00Z">
              <w:r w:rsidRPr="00A946E4">
                <w:rPr>
                  <w:rFonts w:cstheme="minorHAnsi"/>
                </w:rPr>
                <w:t>CSCE 872 DIGITAL IMAGE PROCES (A)</w:t>
              </w:r>
            </w:ins>
          </w:p>
          <w:p w14:paraId="0AD637E0" w14:textId="77777777" w:rsidR="00684E93" w:rsidRPr="00A946E4" w:rsidRDefault="00684E93" w:rsidP="00684E93">
            <w:pPr>
              <w:pStyle w:val="ListParagraph"/>
              <w:ind w:left="270"/>
              <w:rPr>
                <w:ins w:id="516" w:author="Amirsalar Mansouri" w:date="2021-05-05T13:43:00Z"/>
                <w:rFonts w:cstheme="minorHAnsi"/>
              </w:rPr>
            </w:pPr>
            <w:ins w:id="517" w:author="Amirsalar Mansouri" w:date="2021-05-05T13:43:00Z">
              <w:r w:rsidRPr="00A946E4">
                <w:rPr>
                  <w:rFonts w:cstheme="minorHAnsi"/>
                </w:rPr>
                <w:t>ELEC 996 Bayesian Networks (A+)</w:t>
              </w:r>
            </w:ins>
          </w:p>
          <w:p w14:paraId="2334850D" w14:textId="7292E3F6" w:rsidR="00684E93" w:rsidRPr="00A946E4" w:rsidRDefault="00684E93" w:rsidP="00CF0A6F">
            <w:pPr>
              <w:pStyle w:val="ListParagraph"/>
              <w:ind w:left="270"/>
              <w:rPr>
                <w:ins w:id="518" w:author="Amirsalar Mansouri" w:date="2021-05-05T13:43:00Z"/>
                <w:rFonts w:cstheme="minorHAnsi"/>
              </w:rPr>
            </w:pPr>
            <w:ins w:id="519" w:author="Amirsalar Mansouri" w:date="2021-05-05T13:43:00Z">
              <w:r w:rsidRPr="00A946E4">
                <w:rPr>
                  <w:rFonts w:cstheme="minorHAnsi"/>
                </w:rPr>
                <w:t>ELEC 863 DIGITAL SIGNAL PROC (B+)</w:t>
              </w:r>
            </w:ins>
          </w:p>
          <w:p w14:paraId="30E0FEC4" w14:textId="77777777" w:rsidR="00684E93" w:rsidRPr="00A946E4" w:rsidRDefault="00684E93" w:rsidP="00684E93">
            <w:pPr>
              <w:pStyle w:val="ListParagraph"/>
              <w:ind w:left="270"/>
              <w:rPr>
                <w:ins w:id="520" w:author="Amirsalar Mansouri" w:date="2021-05-05T13:43:00Z"/>
                <w:rFonts w:cstheme="minorHAnsi"/>
              </w:rPr>
            </w:pPr>
            <w:ins w:id="521" w:author="Amirsalar Mansouri" w:date="2021-05-05T13:43:00Z">
              <w:r w:rsidRPr="00A946E4">
                <w:rPr>
                  <w:rFonts w:cstheme="minorHAnsi"/>
                </w:rPr>
                <w:t>ECEN 853 Biological Image &amp; Signal Processing (A)</w:t>
              </w:r>
            </w:ins>
          </w:p>
          <w:p w14:paraId="47D90C64" w14:textId="429A8423" w:rsidR="00684E93" w:rsidRPr="00A946E4" w:rsidRDefault="00684E93" w:rsidP="00684E93">
            <w:pPr>
              <w:pStyle w:val="ListParagraph"/>
              <w:ind w:left="270"/>
              <w:rPr>
                <w:ins w:id="522" w:author="Amirsalar Mansouri" w:date="2021-05-05T13:42:00Z"/>
                <w:rFonts w:cstheme="minorHAnsi"/>
              </w:rPr>
            </w:pPr>
            <w:ins w:id="523" w:author="Amirsalar Mansouri" w:date="2021-05-05T13:43:00Z">
              <w:r w:rsidRPr="00A946E4">
                <w:rPr>
                  <w:rFonts w:cstheme="minorHAnsi"/>
                </w:rPr>
                <w:t>SLPA 981 Neuroimaging &amp; Language Disorders (A)</w:t>
              </w:r>
            </w:ins>
          </w:p>
        </w:tc>
        <w:tc>
          <w:tcPr>
            <w:tcW w:w="3510" w:type="dxa"/>
          </w:tcPr>
          <w:p w14:paraId="3F7CBB85" w14:textId="6B7D880B" w:rsidR="00684E93" w:rsidRPr="00A946E4" w:rsidDel="00A946E4" w:rsidRDefault="00684E93" w:rsidP="00684E93">
            <w:pPr>
              <w:pStyle w:val="ListParagraph"/>
              <w:ind w:left="-101"/>
              <w:rPr>
                <w:del w:id="524" w:author="Amirsalar Mansouri" w:date="2021-04-22T11:58:00Z"/>
                <w:moveTo w:id="525" w:author="Amirsalar Mansouri" w:date="2021-04-19T12:05:00Z"/>
                <w:rFonts w:cstheme="minorHAnsi"/>
              </w:rPr>
              <w:pPrChange w:id="526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commentRangeStart w:id="527"/>
            <w:moveTo w:id="528" w:author="Amirsalar Mansouri" w:date="2021-04-19T12:05:00Z">
              <w:del w:id="529" w:author="Amirsalar Mansouri" w:date="2021-05-05T13:43:00Z">
                <w:r w:rsidRPr="00A946E4" w:rsidDel="00684E93">
                  <w:rPr>
                    <w:rFonts w:cstheme="minorHAnsi"/>
                  </w:rPr>
                  <w:delText>ECEN 996 Computational Intelligence (A)</w:delText>
                </w:r>
              </w:del>
            </w:moveTo>
          </w:p>
          <w:p w14:paraId="2F32AA0B" w14:textId="49D907FB" w:rsidR="00684E93" w:rsidRPr="00A946E4" w:rsidDel="00684E93" w:rsidRDefault="00684E93" w:rsidP="00684E93">
            <w:pPr>
              <w:pStyle w:val="ListParagraph"/>
              <w:ind w:left="-101"/>
              <w:rPr>
                <w:del w:id="530" w:author="Amirsalar Mansouri" w:date="2021-05-05T13:43:00Z"/>
                <w:moveTo w:id="531" w:author="Amirsalar Mansouri" w:date="2021-04-19T12:05:00Z"/>
                <w:rFonts w:cstheme="minorHAnsi"/>
              </w:rPr>
              <w:pPrChange w:id="532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33" w:author="Amirsalar Mansouri" w:date="2021-04-19T12:05:00Z">
              <w:del w:id="534" w:author="Amirsalar Mansouri" w:date="2021-04-22T11:58:00Z">
                <w:r w:rsidRPr="00A946E4" w:rsidDel="00A946E4">
                  <w:rPr>
                    <w:rFonts w:cstheme="minorHAnsi"/>
                  </w:rPr>
                  <w:delText>ELEC 844 LINEAR CONTROL SYS (A)</w:delText>
                </w:r>
              </w:del>
            </w:moveTo>
          </w:p>
          <w:p w14:paraId="45B241D6" w14:textId="2613F6EF" w:rsidR="00684E93" w:rsidRPr="00A946E4" w:rsidDel="004C62C9" w:rsidRDefault="00684E93" w:rsidP="00684E93">
            <w:pPr>
              <w:pStyle w:val="ListParagraph"/>
              <w:ind w:left="-101"/>
              <w:rPr>
                <w:del w:id="535" w:author="Amirsalar Mansouri" w:date="2021-04-19T12:06:00Z"/>
                <w:moveTo w:id="536" w:author="Amirsalar Mansouri" w:date="2021-04-19T12:05:00Z"/>
                <w:rFonts w:cstheme="minorHAnsi"/>
              </w:rPr>
              <w:pPrChange w:id="537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38" w:author="Amirsalar Mansouri" w:date="2021-04-19T12:05:00Z">
              <w:del w:id="539" w:author="Amirsalar Mansouri" w:date="2021-05-05T13:43:00Z">
                <w:r w:rsidRPr="00A946E4" w:rsidDel="00684E93">
                  <w:rPr>
                    <w:rFonts w:cstheme="minorHAnsi"/>
                  </w:rPr>
                  <w:delText>CSCE 872 DIGITAL IMAGE PROCES (A)</w:delText>
                </w:r>
              </w:del>
            </w:moveTo>
          </w:p>
          <w:p w14:paraId="6294806A" w14:textId="66F504FD" w:rsidR="00684E93" w:rsidRPr="00A946E4" w:rsidDel="00684E93" w:rsidRDefault="00684E93" w:rsidP="00684E93">
            <w:pPr>
              <w:pStyle w:val="ListParagraph"/>
              <w:ind w:left="-101"/>
              <w:rPr>
                <w:del w:id="540" w:author="Amirsalar Mansouri" w:date="2021-05-05T13:43:00Z"/>
                <w:moveTo w:id="541" w:author="Amirsalar Mansouri" w:date="2021-04-19T12:05:00Z"/>
                <w:rFonts w:cstheme="minorHAnsi"/>
              </w:rPr>
              <w:pPrChange w:id="542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43" w:author="Amirsalar Mansouri" w:date="2021-04-19T12:05:00Z">
              <w:del w:id="544" w:author="Amirsalar Mansouri" w:date="2021-04-19T12:06:00Z">
                <w:r w:rsidRPr="00A946E4" w:rsidDel="004C62C9">
                  <w:rPr>
                    <w:rFonts w:cstheme="minorHAnsi"/>
                  </w:rPr>
                  <w:delText>ELEC 911 COMMUNICATION THEORY (A)</w:delText>
                </w:r>
              </w:del>
            </w:moveTo>
          </w:p>
          <w:p w14:paraId="760F3BE5" w14:textId="40F997B5" w:rsidR="00684E93" w:rsidRPr="00A946E4" w:rsidDel="00684E93" w:rsidRDefault="00684E93" w:rsidP="00684E93">
            <w:pPr>
              <w:pStyle w:val="ListParagraph"/>
              <w:ind w:left="-101"/>
              <w:rPr>
                <w:del w:id="545" w:author="Amirsalar Mansouri" w:date="2021-05-05T13:43:00Z"/>
                <w:moveTo w:id="546" w:author="Amirsalar Mansouri" w:date="2021-04-19T12:05:00Z"/>
                <w:rFonts w:cstheme="minorHAnsi"/>
              </w:rPr>
              <w:pPrChange w:id="547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48" w:author="Amirsalar Mansouri" w:date="2021-04-19T12:05:00Z">
              <w:del w:id="549" w:author="Amirsalar Mansouri" w:date="2021-05-05T13:43:00Z">
                <w:r w:rsidRPr="00A946E4" w:rsidDel="00684E93">
                  <w:rPr>
                    <w:rFonts w:cstheme="minorHAnsi"/>
                  </w:rPr>
                  <w:delText>CSCE 878 INTRO MACHINE LRNG (A)</w:delText>
                </w:r>
              </w:del>
            </w:moveTo>
          </w:p>
          <w:p w14:paraId="4179B4C8" w14:textId="528B03F9" w:rsidR="00684E93" w:rsidRPr="00A946E4" w:rsidDel="00684E93" w:rsidRDefault="00684E93" w:rsidP="00684E93">
            <w:pPr>
              <w:pStyle w:val="ListParagraph"/>
              <w:ind w:left="-101"/>
              <w:rPr>
                <w:del w:id="550" w:author="Amirsalar Mansouri" w:date="2021-05-05T13:43:00Z"/>
                <w:moveTo w:id="551" w:author="Amirsalar Mansouri" w:date="2021-04-19T12:05:00Z"/>
                <w:rFonts w:cstheme="minorHAnsi"/>
              </w:rPr>
              <w:pPrChange w:id="552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53" w:author="Amirsalar Mansouri" w:date="2021-04-19T12:05:00Z">
              <w:del w:id="554" w:author="Amirsalar Mansouri" w:date="2021-05-05T13:43:00Z">
                <w:r w:rsidRPr="00A946E4" w:rsidDel="00684E93">
                  <w:rPr>
                    <w:rFonts w:cstheme="minorHAnsi"/>
                  </w:rPr>
                  <w:delText>ELEC 996 Bayesian Networks (A+)</w:delText>
                </w:r>
              </w:del>
            </w:moveTo>
          </w:p>
          <w:p w14:paraId="75192868" w14:textId="1AB6401F" w:rsidR="00684E93" w:rsidRPr="00A946E4" w:rsidDel="00684E93" w:rsidRDefault="00684E93" w:rsidP="00684E93">
            <w:pPr>
              <w:pStyle w:val="ListParagraph"/>
              <w:ind w:left="-101"/>
              <w:rPr>
                <w:del w:id="555" w:author="Amirsalar Mansouri" w:date="2021-05-05T13:43:00Z"/>
                <w:moveTo w:id="556" w:author="Amirsalar Mansouri" w:date="2021-04-19T12:05:00Z"/>
                <w:rFonts w:cstheme="minorHAnsi"/>
              </w:rPr>
              <w:pPrChange w:id="557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58" w:author="Amirsalar Mansouri" w:date="2021-04-19T12:05:00Z">
              <w:del w:id="559" w:author="Amirsalar Mansouri" w:date="2021-05-05T13:43:00Z">
                <w:r w:rsidRPr="00A946E4" w:rsidDel="00684E93">
                  <w:rPr>
                    <w:rFonts w:cstheme="minorHAnsi"/>
                  </w:rPr>
                  <w:delText>ELEC 863 DIGITAL SIGNAL PROC (B+)</w:delText>
                </w:r>
              </w:del>
            </w:moveTo>
          </w:p>
          <w:p w14:paraId="6130101F" w14:textId="4CA45C63" w:rsidR="00684E93" w:rsidRPr="00A946E4" w:rsidDel="00684E93" w:rsidRDefault="00684E93" w:rsidP="00684E93">
            <w:pPr>
              <w:pStyle w:val="ListParagraph"/>
              <w:ind w:left="-101"/>
              <w:rPr>
                <w:del w:id="560" w:author="Amirsalar Mansouri" w:date="2021-05-05T13:43:00Z"/>
                <w:moveTo w:id="561" w:author="Amirsalar Mansouri" w:date="2021-04-19T12:05:00Z"/>
                <w:rFonts w:cstheme="minorHAnsi"/>
              </w:rPr>
              <w:pPrChange w:id="562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63" w:author="Amirsalar Mansouri" w:date="2021-04-19T12:05:00Z">
              <w:del w:id="564" w:author="Amirsalar Mansouri" w:date="2021-05-05T13:43:00Z">
                <w:r w:rsidRPr="00A946E4" w:rsidDel="00684E93">
                  <w:rPr>
                    <w:rFonts w:cstheme="minorHAnsi"/>
                  </w:rPr>
                  <w:delText>ELEC 852 BIOINFORMATICS (B+)</w:delText>
                </w:r>
              </w:del>
            </w:moveTo>
          </w:p>
          <w:p w14:paraId="0BE7564C" w14:textId="58792D43" w:rsidR="00684E93" w:rsidRPr="00A946E4" w:rsidDel="004C62C9" w:rsidRDefault="00684E93" w:rsidP="00684E93">
            <w:pPr>
              <w:pStyle w:val="ListParagraph"/>
              <w:ind w:left="-101"/>
              <w:rPr>
                <w:del w:id="565" w:author="Amirsalar Mansouri" w:date="2021-04-19T12:07:00Z"/>
                <w:moveTo w:id="566" w:author="Amirsalar Mansouri" w:date="2021-04-19T12:05:00Z"/>
                <w:rFonts w:cstheme="minorHAnsi"/>
              </w:rPr>
              <w:pPrChange w:id="567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68" w:author="Amirsalar Mansouri" w:date="2021-04-19T12:05:00Z">
              <w:del w:id="569" w:author="Amirsalar Mansouri" w:date="2021-05-05T13:43:00Z">
                <w:r w:rsidRPr="00A946E4" w:rsidDel="00684E93">
                  <w:rPr>
                    <w:rFonts w:cstheme="minorHAnsi"/>
                  </w:rPr>
                  <w:delText>CSCE 874 INTRO DATA MINING (A-)</w:delText>
                </w:r>
              </w:del>
            </w:moveTo>
          </w:p>
          <w:p w14:paraId="44E65DB4" w14:textId="3BCA4160" w:rsidR="00684E93" w:rsidRPr="00A946E4" w:rsidDel="00684E93" w:rsidRDefault="00684E93" w:rsidP="00684E93">
            <w:pPr>
              <w:pStyle w:val="ListParagraph"/>
              <w:ind w:left="-101"/>
              <w:rPr>
                <w:del w:id="570" w:author="Amirsalar Mansouri" w:date="2021-05-05T13:43:00Z"/>
                <w:moveTo w:id="571" w:author="Amirsalar Mansouri" w:date="2021-04-19T12:05:00Z"/>
                <w:rFonts w:cstheme="minorHAnsi"/>
              </w:rPr>
              <w:pPrChange w:id="572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73" w:author="Amirsalar Mansouri" w:date="2021-04-19T12:05:00Z">
              <w:del w:id="574" w:author="Amirsalar Mansouri" w:date="2021-04-19T12:07:00Z">
                <w:r w:rsidRPr="00A946E4" w:rsidDel="004C62C9">
                  <w:rPr>
                    <w:rFonts w:cstheme="minorHAnsi"/>
                  </w:rPr>
                  <w:delText>ECEN 853 Computational and Systems Biology (A+)</w:delText>
                </w:r>
              </w:del>
            </w:moveTo>
          </w:p>
          <w:p w14:paraId="54A58FCA" w14:textId="4182B5DE" w:rsidR="00684E93" w:rsidRPr="00A946E4" w:rsidDel="00684E93" w:rsidRDefault="00684E93" w:rsidP="00684E93">
            <w:pPr>
              <w:pStyle w:val="ListParagraph"/>
              <w:ind w:left="-101"/>
              <w:rPr>
                <w:del w:id="575" w:author="Amirsalar Mansouri" w:date="2021-05-05T13:43:00Z"/>
                <w:moveTo w:id="576" w:author="Amirsalar Mansouri" w:date="2021-04-19T12:05:00Z"/>
                <w:rFonts w:cstheme="minorHAnsi"/>
              </w:rPr>
              <w:pPrChange w:id="577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78" w:author="Amirsalar Mansouri" w:date="2021-04-19T12:05:00Z">
              <w:del w:id="579" w:author="Amirsalar Mansouri" w:date="2021-05-05T13:43:00Z">
                <w:r w:rsidRPr="00A946E4" w:rsidDel="00684E93">
                  <w:rPr>
                    <w:rFonts w:cstheme="minorHAnsi"/>
                  </w:rPr>
                  <w:delText>ECEN 853 Biological Image &amp; Signal Processing (A)</w:delText>
                </w:r>
              </w:del>
            </w:moveTo>
          </w:p>
          <w:p w14:paraId="6E8A2A92" w14:textId="4E87E8DA" w:rsidR="00684E93" w:rsidRPr="00A946E4" w:rsidDel="004C62C9" w:rsidRDefault="00684E93" w:rsidP="00684E93">
            <w:pPr>
              <w:pStyle w:val="ListParagraph"/>
              <w:ind w:left="-101"/>
              <w:rPr>
                <w:del w:id="580" w:author="Amirsalar Mansouri" w:date="2021-04-19T12:07:00Z"/>
                <w:moveTo w:id="581" w:author="Amirsalar Mansouri" w:date="2021-04-19T12:05:00Z"/>
                <w:rFonts w:cstheme="minorHAnsi"/>
              </w:rPr>
              <w:pPrChange w:id="582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83" w:author="Amirsalar Mansouri" w:date="2021-04-19T12:05:00Z">
              <w:del w:id="584" w:author="Amirsalar Mansouri" w:date="2021-05-05T13:43:00Z">
                <w:r w:rsidRPr="00A946E4" w:rsidDel="00684E93">
                  <w:rPr>
                    <w:rFonts w:cstheme="minorHAnsi"/>
                  </w:rPr>
                  <w:delText>SLPA 981 Neuroimaging &amp; Language Disorders (A)</w:delText>
                </w:r>
              </w:del>
            </w:moveTo>
          </w:p>
          <w:p w14:paraId="45901C59" w14:textId="7EB0028D" w:rsidR="00684E93" w:rsidRPr="00A946E4" w:rsidDel="004C62C9" w:rsidRDefault="00684E93" w:rsidP="00684E93">
            <w:pPr>
              <w:pStyle w:val="ListParagraph"/>
              <w:ind w:left="-101"/>
              <w:rPr>
                <w:del w:id="585" w:author="Amirsalar Mansouri" w:date="2021-04-19T12:07:00Z"/>
                <w:moveTo w:id="586" w:author="Amirsalar Mansouri" w:date="2021-04-19T12:05:00Z"/>
                <w:rFonts w:cstheme="minorHAnsi"/>
              </w:rPr>
              <w:pPrChange w:id="587" w:author="Amirsalar Mansouri" w:date="2021-05-05T13:45:00Z">
                <w:pPr>
                  <w:pStyle w:val="ListParagraph"/>
                  <w:framePr w:hSpace="180" w:wrap="around" w:vAnchor="text" w:hAnchor="text" w:x="175" w:y="1"/>
                  <w:ind w:left="270"/>
                  <w:suppressOverlap/>
                </w:pPr>
              </w:pPrChange>
            </w:pPr>
            <w:moveTo w:id="588" w:author="Amirsalar Mansouri" w:date="2021-04-19T12:05:00Z">
              <w:del w:id="589" w:author="Amirsalar Mansouri" w:date="2021-04-19T12:07:00Z">
                <w:r w:rsidRPr="00A946E4" w:rsidDel="004C62C9">
                  <w:rPr>
                    <w:rFonts w:cstheme="minorHAnsi"/>
                  </w:rPr>
                  <w:delText xml:space="preserve">STAT 841 Statistical Methods for High Throughput Biological </w:delText>
                </w:r>
                <w:commentRangeEnd w:id="527"/>
                <w:r w:rsidRPr="00A946E4" w:rsidDel="004C62C9">
                  <w:rPr>
                    <w:rStyle w:val="CommentReference"/>
                    <w:rFonts w:eastAsiaTheme="minorHAnsi" w:cstheme="minorHAnsi"/>
                    <w:sz w:val="22"/>
                    <w:szCs w:val="22"/>
                    <w:rPrChange w:id="590" w:author="Amirsalar Mansouri" w:date="2021-04-22T11:59:00Z">
                      <w:rPr>
                        <w:rStyle w:val="CommentReference"/>
                        <w:rFonts w:eastAsiaTheme="minorHAnsi"/>
                      </w:rPr>
                    </w:rPrChange>
                  </w:rPr>
                  <w:commentReference w:id="527"/>
                </w:r>
                <w:r w:rsidRPr="00A946E4" w:rsidDel="004C62C9">
                  <w:rPr>
                    <w:rFonts w:cstheme="minorHAnsi"/>
                  </w:rPr>
                  <w:delText>Data (A)</w:delText>
                </w:r>
              </w:del>
            </w:moveTo>
          </w:p>
          <w:p w14:paraId="4AE5C41F" w14:textId="77777777" w:rsidR="00CC21F3" w:rsidRDefault="00684E93" w:rsidP="00CC21F3">
            <w:pPr>
              <w:pStyle w:val="ListParagraph"/>
              <w:ind w:left="-101"/>
              <w:rPr>
                <w:ins w:id="591" w:author="Amirsalar Mansouri" w:date="2021-05-05T13:47:00Z"/>
                <w:rFonts w:cstheme="minorHAnsi"/>
              </w:rPr>
            </w:pPr>
            <w:ins w:id="592" w:author="Amirsalar Mansouri" w:date="2021-05-05T13:43:00Z">
              <w:r w:rsidRPr="00A946E4">
                <w:rPr>
                  <w:rFonts w:cstheme="minorHAnsi"/>
                </w:rPr>
                <w:t>CSCE 872 DIGITAL IMAGE PROCES (A)</w:t>
              </w:r>
            </w:ins>
          </w:p>
          <w:p w14:paraId="27AE4EB7" w14:textId="1155D7D2" w:rsidR="00CC21F3" w:rsidRPr="00CF0A6F" w:rsidRDefault="00CC21F3" w:rsidP="00CC21F3">
            <w:pPr>
              <w:pStyle w:val="ListParagraph"/>
              <w:ind w:left="-101"/>
              <w:rPr>
                <w:ins w:id="593" w:author="Amirsalar Mansouri" w:date="2021-05-05T13:43:00Z"/>
                <w:rFonts w:cstheme="minorHAnsi"/>
              </w:rPr>
              <w:pPrChange w:id="594" w:author="Amirsalar Mansouri" w:date="2021-05-05T13:47:00Z">
                <w:pPr>
                  <w:pStyle w:val="ListParagraph"/>
                  <w:ind w:left="270"/>
                </w:pPr>
              </w:pPrChange>
            </w:pPr>
            <w:ins w:id="595" w:author="Amirsalar Mansouri" w:date="2021-05-05T13:46:00Z">
              <w:r w:rsidRPr="00CF0A6F">
                <w:rPr>
                  <w:rFonts w:cstheme="minorHAnsi"/>
                </w:rPr>
                <w:t>CSCE 874 INTRO DATA MINING (A-)</w:t>
              </w:r>
            </w:ins>
          </w:p>
          <w:p w14:paraId="70C89C9A" w14:textId="77777777" w:rsidR="00684E93" w:rsidRPr="00A946E4" w:rsidRDefault="00684E93" w:rsidP="00684E93">
            <w:pPr>
              <w:pStyle w:val="ListParagraph"/>
              <w:ind w:left="-101"/>
              <w:rPr>
                <w:ins w:id="596" w:author="Amirsalar Mansouri" w:date="2021-05-05T13:43:00Z"/>
                <w:rFonts w:cstheme="minorHAnsi"/>
              </w:rPr>
              <w:pPrChange w:id="597" w:author="Amirsalar Mansouri" w:date="2021-05-05T13:45:00Z">
                <w:pPr>
                  <w:pStyle w:val="ListParagraph"/>
                  <w:ind w:left="270"/>
                </w:pPr>
              </w:pPrChange>
            </w:pPr>
            <w:ins w:id="598" w:author="Amirsalar Mansouri" w:date="2021-05-05T13:43:00Z">
              <w:r w:rsidRPr="00A946E4">
                <w:rPr>
                  <w:rFonts w:cstheme="minorHAnsi"/>
                </w:rPr>
                <w:t>CSCE 878 INTRO MACHINE LRNG (A)</w:t>
              </w:r>
            </w:ins>
          </w:p>
          <w:p w14:paraId="5B2CA8C5" w14:textId="77777777" w:rsidR="00684E93" w:rsidRPr="00A946E4" w:rsidRDefault="00684E93" w:rsidP="00684E93">
            <w:pPr>
              <w:pStyle w:val="ListParagraph"/>
              <w:ind w:left="-101"/>
              <w:rPr>
                <w:ins w:id="599" w:author="Amirsalar Mansouri" w:date="2021-05-05T13:43:00Z"/>
                <w:rFonts w:cstheme="minorHAnsi"/>
              </w:rPr>
              <w:pPrChange w:id="600" w:author="Amirsalar Mansouri" w:date="2021-05-05T13:45:00Z">
                <w:pPr>
                  <w:pStyle w:val="ListParagraph"/>
                  <w:ind w:left="270"/>
                </w:pPr>
              </w:pPrChange>
            </w:pPr>
            <w:ins w:id="601" w:author="Amirsalar Mansouri" w:date="2021-05-05T13:43:00Z">
              <w:r w:rsidRPr="00A946E4">
                <w:rPr>
                  <w:rFonts w:cstheme="minorHAnsi"/>
                </w:rPr>
                <w:t>ELEC 996 Bayesian Networks (A+)</w:t>
              </w:r>
            </w:ins>
          </w:p>
          <w:p w14:paraId="5B536BE6" w14:textId="77777777" w:rsidR="00684E93" w:rsidRPr="00A946E4" w:rsidRDefault="00684E93" w:rsidP="00684E93">
            <w:pPr>
              <w:pStyle w:val="ListParagraph"/>
              <w:ind w:left="-101"/>
              <w:rPr>
                <w:ins w:id="602" w:author="Amirsalar Mansouri" w:date="2021-05-05T13:43:00Z"/>
                <w:rFonts w:cstheme="minorHAnsi"/>
              </w:rPr>
              <w:pPrChange w:id="603" w:author="Amirsalar Mansouri" w:date="2021-05-05T13:45:00Z">
                <w:pPr>
                  <w:pStyle w:val="ListParagraph"/>
                  <w:ind w:left="270"/>
                </w:pPr>
              </w:pPrChange>
            </w:pPr>
            <w:ins w:id="604" w:author="Amirsalar Mansouri" w:date="2021-05-05T13:43:00Z">
              <w:r w:rsidRPr="00A946E4">
                <w:rPr>
                  <w:rFonts w:cstheme="minorHAnsi"/>
                </w:rPr>
                <w:t>ELEC 863 DIGITAL SIGNAL PROC (B+)</w:t>
              </w:r>
            </w:ins>
          </w:p>
          <w:p w14:paraId="449C5F2B" w14:textId="22D253D1" w:rsidR="00684E93" w:rsidRPr="00A946E4" w:rsidRDefault="00684E93" w:rsidP="00CC21F3">
            <w:pPr>
              <w:pStyle w:val="ListParagraph"/>
              <w:ind w:left="-101"/>
              <w:rPr>
                <w:moveTo w:id="605" w:author="Amirsalar Mansouri" w:date="2021-04-19T12:05:00Z"/>
                <w:rFonts w:cstheme="minorHAnsi"/>
              </w:rPr>
              <w:pPrChange w:id="606" w:author="Amirsalar Mansouri" w:date="2021-05-05T13:46:00Z">
                <w:pPr>
                  <w:pStyle w:val="ListParagraph"/>
                  <w:framePr w:hSpace="180" w:wrap="around" w:vAnchor="text" w:hAnchor="text" w:y="1"/>
                  <w:ind w:left="270"/>
                  <w:suppressOverlap/>
                </w:pPr>
              </w:pPrChange>
            </w:pPr>
            <w:ins w:id="607" w:author="Amirsalar Mansouri" w:date="2021-05-05T13:43:00Z">
              <w:r w:rsidRPr="00A946E4">
                <w:rPr>
                  <w:rFonts w:cstheme="minorHAnsi"/>
                </w:rPr>
                <w:t>ELEC 852 BIOINFORMATICS (B+)</w:t>
              </w:r>
            </w:ins>
          </w:p>
        </w:tc>
      </w:tr>
    </w:tbl>
    <w:p w14:paraId="7152F2ED" w14:textId="6E962ADF" w:rsidR="004C62C9" w:rsidRPr="00A946E4" w:rsidDel="001125D1" w:rsidRDefault="004C62C9" w:rsidP="004C62C9">
      <w:pPr>
        <w:pBdr>
          <w:top w:val="single" w:sz="18" w:space="1" w:color="002060"/>
        </w:pBdr>
        <w:spacing w:after="0" w:line="240" w:lineRule="auto"/>
        <w:ind w:left="180"/>
        <w:jc w:val="both"/>
        <w:rPr>
          <w:del w:id="608" w:author="Amirsalar Mansouri" w:date="2021-05-05T17:50:00Z"/>
          <w:moveTo w:id="609" w:author="Amirsalar Mansouri" w:date="2021-04-19T12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ToRangeStart w:id="610" w:author="Amirsalar Mansouri" w:date="2021-04-19T12:05:00Z" w:name="move69726319"/>
      <w:moveToRangeEnd w:id="507"/>
      <w:moveTo w:id="611" w:author="Amirsalar Mansouri" w:date="2021-04-19T12:05:00Z">
        <w:del w:id="612" w:author="Amirsalar Mansouri" w:date="2021-05-09T16:05:00Z">
          <w:r w:rsidRPr="00A946E4" w:rsidDel="00702DA3">
            <w:rPr>
              <w:rFonts w:eastAsia="Times New Roman" w:cstheme="minorHAnsi"/>
              <w:b/>
              <w:bCs/>
              <w:i/>
              <w:iCs/>
              <w:color w:val="1F497D" w:themeColor="text2"/>
              <w:sz w:val="28"/>
              <w:szCs w:val="28"/>
            </w:rPr>
            <w:delText>Awards and Honors</w:delText>
          </w:r>
        </w:del>
      </w:moveTo>
    </w:p>
    <w:p w14:paraId="163E5BDF" w14:textId="11F7AD11" w:rsidR="004C62C9" w:rsidRPr="00A946E4" w:rsidDel="00702DA3" w:rsidRDefault="004C62C9" w:rsidP="001125D1">
      <w:pPr>
        <w:pBdr>
          <w:top w:val="single" w:sz="18" w:space="1" w:color="002060"/>
        </w:pBdr>
        <w:spacing w:after="0" w:line="240" w:lineRule="auto"/>
        <w:ind w:left="180"/>
        <w:jc w:val="both"/>
        <w:rPr>
          <w:del w:id="613" w:author="Amirsalar Mansouri" w:date="2021-05-09T16:05:00Z"/>
          <w:moveTo w:id="614" w:author="Amirsalar Mansouri" w:date="2021-04-19T12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pPrChange w:id="615" w:author="Amirsalar Mansouri" w:date="2021-05-05T17:50:00Z">
          <w:pPr>
            <w:pBdr>
              <w:top w:val="single" w:sz="18" w:space="1" w:color="002060"/>
            </w:pBdr>
            <w:spacing w:after="0" w:line="240" w:lineRule="auto"/>
            <w:ind w:left="180"/>
            <w:jc w:val="both"/>
          </w:pPr>
        </w:pPrChange>
      </w:pPr>
    </w:p>
    <w:tbl>
      <w:tblPr>
        <w:tblStyle w:val="TableGrid"/>
        <w:tblW w:w="10656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16" w:author="Amirsalar Mansouri" w:date="2021-05-05T16:41:00Z">
          <w:tblPr>
            <w:tblStyle w:val="TableGrid"/>
            <w:tblW w:w="10656" w:type="dxa"/>
            <w:tblInd w:w="18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55"/>
        <w:gridCol w:w="8601"/>
        <w:tblGridChange w:id="617">
          <w:tblGrid>
            <w:gridCol w:w="2055"/>
            <w:gridCol w:w="8601"/>
          </w:tblGrid>
        </w:tblGridChange>
      </w:tblGrid>
      <w:tr w:rsidR="004C62C9" w:rsidRPr="00A946E4" w:rsidDel="00702DA3" w14:paraId="53F9E31D" w14:textId="37029DBF" w:rsidTr="00BE1422">
        <w:trPr>
          <w:trHeight w:val="403"/>
          <w:del w:id="618" w:author="Amirsalar Mansouri" w:date="2021-05-09T16:05:00Z"/>
          <w:trPrChange w:id="619" w:author="Amirsalar Mansouri" w:date="2021-05-05T16:41:00Z">
            <w:trPr>
              <w:trHeight w:val="486"/>
            </w:trPr>
          </w:trPrChange>
        </w:trPr>
        <w:tc>
          <w:tcPr>
            <w:tcW w:w="2055" w:type="dxa"/>
            <w:tcPrChange w:id="620" w:author="Amirsalar Mansouri" w:date="2021-05-05T16:41:00Z">
              <w:tcPr>
                <w:tcW w:w="2055" w:type="dxa"/>
              </w:tcPr>
            </w:tcPrChange>
          </w:tcPr>
          <w:p w14:paraId="71573188" w14:textId="3EAC3426" w:rsidR="004C62C9" w:rsidRPr="00A946E4" w:rsidDel="00702DA3" w:rsidRDefault="004C62C9" w:rsidP="00973CFD">
            <w:pPr>
              <w:jc w:val="right"/>
              <w:rPr>
                <w:del w:id="621" w:author="Amirsalar Mansouri" w:date="2021-05-09T16:05:00Z"/>
                <w:moveTo w:id="622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To w:id="623" w:author="Amirsalar Mansouri" w:date="2021-04-19T12:05:00Z">
              <w:del w:id="624" w:author="Amirsalar Mansouri" w:date="2021-05-09T16:05:00Z">
                <w:r w:rsidRPr="00A946E4" w:rsidDel="00702DA3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2019</w:delText>
                </w:r>
              </w:del>
            </w:moveTo>
          </w:p>
        </w:tc>
        <w:tc>
          <w:tcPr>
            <w:tcW w:w="8601" w:type="dxa"/>
            <w:tcPrChange w:id="625" w:author="Amirsalar Mansouri" w:date="2021-05-05T16:41:00Z">
              <w:tcPr>
                <w:tcW w:w="8601" w:type="dxa"/>
              </w:tcPr>
            </w:tcPrChange>
          </w:tcPr>
          <w:p w14:paraId="39141F19" w14:textId="6DB79601" w:rsidR="004C62C9" w:rsidRPr="00064952" w:rsidDel="00702DA3" w:rsidRDefault="004C62C9" w:rsidP="00973CFD">
            <w:pPr>
              <w:jc w:val="both"/>
              <w:rPr>
                <w:del w:id="626" w:author="Amirsalar Mansouri" w:date="2021-05-09T16:05:00Z"/>
                <w:moveTo w:id="627" w:author="Amirsalar Mansouri" w:date="2021-04-19T12:05:00Z"/>
                <w:rFonts w:cstheme="minorHAnsi"/>
                <w:lang w:bidi="fa-IR"/>
                <w:rPrChange w:id="628" w:author="Amirsalar Mansouri" w:date="2021-05-05T17:27:00Z">
                  <w:rPr>
                    <w:del w:id="629" w:author="Amirsalar Mansouri" w:date="2021-05-09T16:05:00Z"/>
                    <w:moveTo w:id="630" w:author="Amirsalar Mansouri" w:date="2021-04-19T12:05:00Z"/>
                    <w:rFonts w:cstheme="minorHAnsi"/>
                    <w:sz w:val="24"/>
                    <w:szCs w:val="24"/>
                    <w:lang w:bidi="fa-IR"/>
                  </w:rPr>
                </w:rPrChange>
              </w:rPr>
            </w:pPr>
            <w:moveTo w:id="631" w:author="Amirsalar Mansouri" w:date="2021-04-19T12:05:00Z">
              <w:del w:id="632" w:author="Amirsalar Mansouri" w:date="2021-05-09T16:05:00Z">
                <w:r w:rsidRPr="00064952" w:rsidDel="00702DA3">
                  <w:rPr>
                    <w:rFonts w:cstheme="minorHAnsi"/>
                    <w:rPrChange w:id="633" w:author="Amirsalar Mansouri" w:date="2021-05-05T17:27:00Z">
                      <w:rPr>
                        <w:rFonts w:cstheme="minorHAnsi"/>
                      </w:rPr>
                    </w:rPrChange>
                  </w:rPr>
                  <w:delText>UNL Research Fair graduate session ECE department 2</w:delText>
                </w:r>
                <w:r w:rsidRPr="00064952" w:rsidDel="00702DA3">
                  <w:rPr>
                    <w:rFonts w:cstheme="minorHAnsi"/>
                    <w:vertAlign w:val="superscript"/>
                    <w:rPrChange w:id="634" w:author="Amirsalar Mansouri" w:date="2021-05-05T17:27:00Z">
                      <w:rPr>
                        <w:rFonts w:cstheme="minorHAnsi"/>
                        <w:vertAlign w:val="superscript"/>
                      </w:rPr>
                    </w:rPrChange>
                  </w:rPr>
                  <w:delText>nd</w:delText>
                </w:r>
                <w:r w:rsidRPr="00064952" w:rsidDel="00702DA3">
                  <w:rPr>
                    <w:rFonts w:cstheme="minorHAnsi"/>
                    <w:rPrChange w:id="635" w:author="Amirsalar Mansouri" w:date="2021-05-05T17:27:00Z">
                      <w:rPr>
                        <w:rFonts w:cstheme="minorHAnsi"/>
                      </w:rPr>
                    </w:rPrChange>
                  </w:rPr>
                  <w:delText xml:space="preserve"> place (April 2019)</w:delText>
                </w:r>
              </w:del>
            </w:moveTo>
          </w:p>
        </w:tc>
      </w:tr>
      <w:tr w:rsidR="004C62C9" w:rsidRPr="00A946E4" w:rsidDel="00702DA3" w14:paraId="3E00FAAD" w14:textId="1A046F78" w:rsidTr="00BE1422">
        <w:trPr>
          <w:trHeight w:val="403"/>
          <w:del w:id="636" w:author="Amirsalar Mansouri" w:date="2021-05-09T16:05:00Z"/>
          <w:trPrChange w:id="637" w:author="Amirsalar Mansouri" w:date="2021-05-05T16:41:00Z">
            <w:trPr>
              <w:trHeight w:val="486"/>
            </w:trPr>
          </w:trPrChange>
        </w:trPr>
        <w:tc>
          <w:tcPr>
            <w:tcW w:w="2055" w:type="dxa"/>
            <w:tcPrChange w:id="638" w:author="Amirsalar Mansouri" w:date="2021-05-05T16:41:00Z">
              <w:tcPr>
                <w:tcW w:w="2055" w:type="dxa"/>
              </w:tcPr>
            </w:tcPrChange>
          </w:tcPr>
          <w:p w14:paraId="348AB1FE" w14:textId="02583CC2" w:rsidR="004C62C9" w:rsidRPr="00A946E4" w:rsidDel="00702DA3" w:rsidRDefault="004C62C9" w:rsidP="00973CFD">
            <w:pPr>
              <w:jc w:val="right"/>
              <w:rPr>
                <w:del w:id="639" w:author="Amirsalar Mansouri" w:date="2021-05-09T16:05:00Z"/>
                <w:moveTo w:id="64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To w:id="641" w:author="Amirsalar Mansouri" w:date="2021-04-19T12:05:00Z">
              <w:del w:id="642" w:author="Amirsalar Mansouri" w:date="2021-05-09T16:05:00Z">
                <w:r w:rsidRPr="00A946E4" w:rsidDel="00702DA3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2002-2009</w:delText>
                </w:r>
              </w:del>
            </w:moveTo>
          </w:p>
        </w:tc>
        <w:tc>
          <w:tcPr>
            <w:tcW w:w="8601" w:type="dxa"/>
            <w:tcPrChange w:id="643" w:author="Amirsalar Mansouri" w:date="2021-05-05T16:41:00Z">
              <w:tcPr>
                <w:tcW w:w="8601" w:type="dxa"/>
              </w:tcPr>
            </w:tcPrChange>
          </w:tcPr>
          <w:p w14:paraId="47DB2AAD" w14:textId="76579BE4" w:rsidR="004C62C9" w:rsidRPr="00064952" w:rsidDel="00702DA3" w:rsidRDefault="004C62C9" w:rsidP="00973CFD">
            <w:pPr>
              <w:jc w:val="both"/>
              <w:rPr>
                <w:del w:id="644" w:author="Amirsalar Mansouri" w:date="2021-05-09T16:05:00Z"/>
                <w:moveTo w:id="645" w:author="Amirsalar Mansouri" w:date="2021-04-19T12:05:00Z"/>
                <w:rFonts w:cstheme="minorHAnsi"/>
                <w:lang w:bidi="fa-IR"/>
                <w:rPrChange w:id="646" w:author="Amirsalar Mansouri" w:date="2021-05-05T17:27:00Z">
                  <w:rPr>
                    <w:del w:id="647" w:author="Amirsalar Mansouri" w:date="2021-05-09T16:05:00Z"/>
                    <w:moveTo w:id="648" w:author="Amirsalar Mansouri" w:date="2021-04-19T12:05:00Z"/>
                    <w:rFonts w:cstheme="minorHAnsi"/>
                    <w:sz w:val="24"/>
                    <w:szCs w:val="24"/>
                    <w:lang w:bidi="fa-IR"/>
                  </w:rPr>
                </w:rPrChange>
              </w:rPr>
            </w:pPr>
            <w:moveTo w:id="649" w:author="Amirsalar Mansouri" w:date="2021-04-19T12:05:00Z">
              <w:del w:id="650" w:author="Amirsalar Mansouri" w:date="2021-05-09T16:05:00Z">
                <w:r w:rsidRPr="00064952" w:rsidDel="00702DA3">
                  <w:rPr>
                    <w:rFonts w:cstheme="minorHAnsi"/>
                    <w:lang w:bidi="fa-IR"/>
                    <w:rPrChange w:id="651" w:author="Amirsalar Mansouri" w:date="2021-05-05T17:27:00Z">
                      <w:rPr>
                        <w:rFonts w:cstheme="minorHAnsi"/>
                        <w:sz w:val="24"/>
                        <w:szCs w:val="24"/>
                        <w:lang w:bidi="fa-IR"/>
                      </w:rPr>
                    </w:rPrChange>
                  </w:rPr>
                  <w:delText>Member of the National Organization for Development of Exceptional Talents</w:delText>
                </w:r>
              </w:del>
            </w:moveTo>
          </w:p>
        </w:tc>
      </w:tr>
      <w:tr w:rsidR="004C62C9" w:rsidRPr="00A946E4" w:rsidDel="00702DA3" w14:paraId="402DE462" w14:textId="487DEA37" w:rsidTr="00BE1422">
        <w:trPr>
          <w:trHeight w:val="403"/>
          <w:del w:id="652" w:author="Amirsalar Mansouri" w:date="2021-05-09T16:05:00Z"/>
          <w:trPrChange w:id="653" w:author="Amirsalar Mansouri" w:date="2021-05-05T16:41:00Z">
            <w:trPr>
              <w:trHeight w:val="468"/>
            </w:trPr>
          </w:trPrChange>
        </w:trPr>
        <w:tc>
          <w:tcPr>
            <w:tcW w:w="2055" w:type="dxa"/>
            <w:tcPrChange w:id="654" w:author="Amirsalar Mansouri" w:date="2021-05-05T16:41:00Z">
              <w:tcPr>
                <w:tcW w:w="2055" w:type="dxa"/>
              </w:tcPr>
            </w:tcPrChange>
          </w:tcPr>
          <w:p w14:paraId="469D91CB" w14:textId="373508F7" w:rsidR="004C62C9" w:rsidRPr="00A946E4" w:rsidDel="006833B7" w:rsidRDefault="004C62C9" w:rsidP="00973CFD">
            <w:pPr>
              <w:jc w:val="right"/>
              <w:rPr>
                <w:del w:id="655" w:author="Amirsalar Mansouri" w:date="2021-05-05T15:05:00Z"/>
                <w:moveTo w:id="656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To w:id="657" w:author="Amirsalar Mansouri" w:date="2021-04-19T12:05:00Z">
              <w:del w:id="658" w:author="Amirsalar Mansouri" w:date="2021-05-09T16:05:00Z">
                <w:r w:rsidRPr="00A946E4" w:rsidDel="00702DA3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2006</w:delText>
                </w:r>
              </w:del>
            </w:moveTo>
          </w:p>
          <w:p w14:paraId="25EEF582" w14:textId="08A5B251" w:rsidR="004C62C9" w:rsidRPr="00A946E4" w:rsidDel="00702DA3" w:rsidRDefault="004C62C9" w:rsidP="00CF0A6F">
            <w:pPr>
              <w:jc w:val="right"/>
              <w:rPr>
                <w:del w:id="659" w:author="Amirsalar Mansouri" w:date="2021-05-09T16:05:00Z"/>
                <w:moveTo w:id="66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tcPrChange w:id="661" w:author="Amirsalar Mansouri" w:date="2021-05-05T16:41:00Z">
              <w:tcPr>
                <w:tcW w:w="8601" w:type="dxa"/>
              </w:tcPr>
            </w:tcPrChange>
          </w:tcPr>
          <w:p w14:paraId="5B4D511E" w14:textId="65F0230F" w:rsidR="004C62C9" w:rsidRPr="00064952" w:rsidDel="00702DA3" w:rsidRDefault="004C62C9" w:rsidP="00973CFD">
            <w:pPr>
              <w:jc w:val="both"/>
              <w:rPr>
                <w:del w:id="662" w:author="Amirsalar Mansouri" w:date="2021-05-09T16:05:00Z"/>
                <w:moveTo w:id="663" w:author="Amirsalar Mansouri" w:date="2021-04-19T12:05:00Z"/>
                <w:rFonts w:cstheme="minorHAnsi"/>
                <w:rPrChange w:id="664" w:author="Amirsalar Mansouri" w:date="2021-05-05T17:27:00Z">
                  <w:rPr>
                    <w:del w:id="665" w:author="Amirsalar Mansouri" w:date="2021-05-09T16:05:00Z"/>
                    <w:moveTo w:id="666" w:author="Amirsalar Mansouri" w:date="2021-04-19T12:05:00Z"/>
                    <w:rFonts w:cstheme="minorHAnsi"/>
                  </w:rPr>
                </w:rPrChange>
              </w:rPr>
            </w:pPr>
            <w:moveTo w:id="667" w:author="Amirsalar Mansouri" w:date="2021-04-19T12:05:00Z">
              <w:del w:id="668" w:author="Amirsalar Mansouri" w:date="2021-05-09T16:05:00Z">
                <w:r w:rsidRPr="00064952" w:rsidDel="00702DA3">
                  <w:rPr>
                    <w:rFonts w:cstheme="minorHAnsi"/>
                    <w:rPrChange w:id="669" w:author="Amirsalar Mansouri" w:date="2021-05-05T17:27:00Z">
                      <w:rPr>
                        <w:rFonts w:cstheme="minorHAnsi"/>
                      </w:rPr>
                    </w:rPrChange>
                  </w:rPr>
                  <w:delText>Ranked 3</w:delText>
                </w:r>
                <w:r w:rsidRPr="00064952" w:rsidDel="00702DA3">
                  <w:rPr>
                    <w:rFonts w:cstheme="minorHAnsi"/>
                    <w:vertAlign w:val="superscript"/>
                    <w:rPrChange w:id="670" w:author="Amirsalar Mansouri" w:date="2021-05-05T17:27:00Z">
                      <w:rPr>
                        <w:rFonts w:cstheme="minorHAnsi"/>
                        <w:vertAlign w:val="superscript"/>
                      </w:rPr>
                    </w:rPrChange>
                  </w:rPr>
                  <w:delText>rd</w:delText>
                </w:r>
                <w:r w:rsidRPr="00064952" w:rsidDel="00702DA3">
                  <w:rPr>
                    <w:rFonts w:cstheme="minorHAnsi"/>
                    <w:rPrChange w:id="671" w:author="Amirsalar Mansouri" w:date="2021-05-05T17:27:00Z">
                      <w:rPr>
                        <w:rFonts w:cstheme="minorHAnsi"/>
                      </w:rPr>
                    </w:rPrChange>
                  </w:rPr>
                  <w:delText xml:space="preserve"> in NODET's High Schools RoboCup Competition, HelliCup, Tehran, Iran.</w:delText>
                </w:r>
              </w:del>
            </w:moveTo>
          </w:p>
        </w:tc>
      </w:tr>
      <w:tr w:rsidR="004C62C9" w:rsidRPr="00A946E4" w:rsidDel="00702DA3" w14:paraId="5559DEFE" w14:textId="11B8DC60" w:rsidTr="00BE1422">
        <w:trPr>
          <w:trHeight w:val="403"/>
          <w:del w:id="672" w:author="Amirsalar Mansouri" w:date="2021-05-09T16:05:00Z"/>
          <w:trPrChange w:id="673" w:author="Amirsalar Mansouri" w:date="2021-05-05T16:41:00Z">
            <w:trPr>
              <w:trHeight w:val="594"/>
            </w:trPr>
          </w:trPrChange>
        </w:trPr>
        <w:tc>
          <w:tcPr>
            <w:tcW w:w="2055" w:type="dxa"/>
            <w:tcPrChange w:id="674" w:author="Amirsalar Mansouri" w:date="2021-05-05T16:41:00Z">
              <w:tcPr>
                <w:tcW w:w="2055" w:type="dxa"/>
              </w:tcPr>
            </w:tcPrChange>
          </w:tcPr>
          <w:p w14:paraId="3B9F6070" w14:textId="218F0BCF" w:rsidR="004C62C9" w:rsidRPr="00A946E4" w:rsidDel="006833B7" w:rsidRDefault="004C62C9" w:rsidP="00973CFD">
            <w:pPr>
              <w:jc w:val="right"/>
              <w:rPr>
                <w:del w:id="675" w:author="Amirsalar Mansouri" w:date="2021-05-05T15:05:00Z"/>
                <w:moveTo w:id="676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To w:id="677" w:author="Amirsalar Mansouri" w:date="2021-04-19T12:05:00Z">
              <w:del w:id="678" w:author="Amirsalar Mansouri" w:date="2021-05-09T16:05:00Z">
                <w:r w:rsidRPr="00A946E4" w:rsidDel="00702DA3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2006</w:delText>
                </w:r>
              </w:del>
            </w:moveTo>
          </w:p>
          <w:p w14:paraId="6C43848C" w14:textId="07C4D726" w:rsidR="004C62C9" w:rsidRPr="00A946E4" w:rsidDel="00702DA3" w:rsidRDefault="004C62C9" w:rsidP="00CF0A6F">
            <w:pPr>
              <w:jc w:val="right"/>
              <w:rPr>
                <w:del w:id="679" w:author="Amirsalar Mansouri" w:date="2021-05-09T16:05:00Z"/>
                <w:moveTo w:id="68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shd w:val="clear" w:color="auto" w:fill="FFFFFF" w:themeFill="background1"/>
            <w:tcPrChange w:id="681" w:author="Amirsalar Mansouri" w:date="2021-05-05T16:41:00Z">
              <w:tcPr>
                <w:tcW w:w="8601" w:type="dxa"/>
                <w:shd w:val="clear" w:color="auto" w:fill="FFFFFF" w:themeFill="background1"/>
              </w:tcPr>
            </w:tcPrChange>
          </w:tcPr>
          <w:p w14:paraId="7540E338" w14:textId="01D634EB" w:rsidR="004C62C9" w:rsidRPr="00064952" w:rsidDel="00702DA3" w:rsidRDefault="004C62C9" w:rsidP="00973CFD">
            <w:pPr>
              <w:jc w:val="both"/>
              <w:rPr>
                <w:del w:id="682" w:author="Amirsalar Mansouri" w:date="2021-05-09T16:05:00Z"/>
                <w:moveTo w:id="683" w:author="Amirsalar Mansouri" w:date="2021-04-19T12:05:00Z"/>
                <w:rFonts w:cstheme="minorHAnsi"/>
                <w:lang w:bidi="fa-IR"/>
                <w:rPrChange w:id="684" w:author="Amirsalar Mansouri" w:date="2021-05-05T17:27:00Z">
                  <w:rPr>
                    <w:del w:id="685" w:author="Amirsalar Mansouri" w:date="2021-05-09T16:05:00Z"/>
                    <w:moveTo w:id="686" w:author="Amirsalar Mansouri" w:date="2021-04-19T12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</w:pPr>
            <w:moveTo w:id="687" w:author="Amirsalar Mansouri" w:date="2021-04-19T12:05:00Z">
              <w:del w:id="688" w:author="Amirsalar Mansouri" w:date="2021-05-09T16:05:00Z">
                <w:r w:rsidRPr="00064952" w:rsidDel="00702DA3">
                  <w:rPr>
                    <w:rFonts w:cstheme="minorHAnsi"/>
                    <w:rPrChange w:id="689" w:author="Amirsalar Mansouri" w:date="2021-05-05T17:27:00Z">
                      <w:rPr>
                        <w:rFonts w:cstheme="minorHAnsi"/>
                      </w:rPr>
                    </w:rPrChange>
                  </w:rPr>
                  <w:delText>Ranked 2</w:delText>
                </w:r>
                <w:r w:rsidRPr="00064952" w:rsidDel="00702DA3">
                  <w:rPr>
                    <w:rFonts w:cstheme="minorHAnsi"/>
                    <w:vertAlign w:val="superscript"/>
                    <w:rPrChange w:id="690" w:author="Amirsalar Mansouri" w:date="2021-05-05T17:27:00Z">
                      <w:rPr>
                        <w:rFonts w:cstheme="minorHAnsi"/>
                        <w:vertAlign w:val="superscript"/>
                      </w:rPr>
                    </w:rPrChange>
                  </w:rPr>
                  <w:delText>nd</w:delText>
                </w:r>
                <w:r w:rsidRPr="00064952" w:rsidDel="00702DA3">
                  <w:rPr>
                    <w:rFonts w:cstheme="minorHAnsi"/>
                    <w:rPrChange w:id="691" w:author="Amirsalar Mansouri" w:date="2021-05-05T17:27:00Z">
                      <w:rPr>
                        <w:rFonts w:cstheme="minorHAnsi"/>
                      </w:rPr>
                    </w:rPrChange>
                  </w:rPr>
                  <w:delText xml:space="preserve"> in Noshirvani University of Technology National RoboCup Competition, Babol, Iran.</w:delText>
                </w:r>
              </w:del>
            </w:moveTo>
          </w:p>
        </w:tc>
      </w:tr>
      <w:tr w:rsidR="004C62C9" w:rsidRPr="00A946E4" w:rsidDel="00702DA3" w14:paraId="01B8E32D" w14:textId="4B000497" w:rsidTr="00BE1422">
        <w:trPr>
          <w:trHeight w:val="403"/>
          <w:del w:id="692" w:author="Amirsalar Mansouri" w:date="2021-05-09T16:05:00Z"/>
          <w:trPrChange w:id="693" w:author="Amirsalar Mansouri" w:date="2021-05-05T16:41:00Z">
            <w:trPr>
              <w:trHeight w:val="450"/>
            </w:trPr>
          </w:trPrChange>
        </w:trPr>
        <w:tc>
          <w:tcPr>
            <w:tcW w:w="2055" w:type="dxa"/>
            <w:tcPrChange w:id="694" w:author="Amirsalar Mansouri" w:date="2021-05-05T16:41:00Z">
              <w:tcPr>
                <w:tcW w:w="2055" w:type="dxa"/>
              </w:tcPr>
            </w:tcPrChange>
          </w:tcPr>
          <w:p w14:paraId="73CC95A8" w14:textId="7BEB0529" w:rsidR="004C62C9" w:rsidRPr="00A946E4" w:rsidDel="006833B7" w:rsidRDefault="004C62C9" w:rsidP="00973CFD">
            <w:pPr>
              <w:jc w:val="right"/>
              <w:rPr>
                <w:del w:id="695" w:author="Amirsalar Mansouri" w:date="2021-05-05T15:05:00Z"/>
                <w:moveTo w:id="696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To w:id="697" w:author="Amirsalar Mansouri" w:date="2021-04-19T12:05:00Z">
              <w:del w:id="698" w:author="Amirsalar Mansouri" w:date="2021-05-09T16:05:00Z">
                <w:r w:rsidRPr="00A946E4" w:rsidDel="00702DA3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2007</w:delText>
                </w:r>
              </w:del>
            </w:moveTo>
          </w:p>
          <w:p w14:paraId="0A9630A4" w14:textId="0231EA86" w:rsidR="004C62C9" w:rsidRPr="00A946E4" w:rsidDel="00702DA3" w:rsidRDefault="004C62C9" w:rsidP="00CF0A6F">
            <w:pPr>
              <w:jc w:val="right"/>
              <w:rPr>
                <w:del w:id="699" w:author="Amirsalar Mansouri" w:date="2021-05-09T16:05:00Z"/>
                <w:moveTo w:id="70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tcPrChange w:id="701" w:author="Amirsalar Mansouri" w:date="2021-05-05T16:41:00Z">
              <w:tcPr>
                <w:tcW w:w="8601" w:type="dxa"/>
              </w:tcPr>
            </w:tcPrChange>
          </w:tcPr>
          <w:p w14:paraId="3ED4B88E" w14:textId="75153E32" w:rsidR="004C62C9" w:rsidRPr="00064952" w:rsidDel="00702DA3" w:rsidRDefault="004C62C9" w:rsidP="00973CFD">
            <w:pPr>
              <w:jc w:val="both"/>
              <w:rPr>
                <w:del w:id="702" w:author="Amirsalar Mansouri" w:date="2021-05-09T16:05:00Z"/>
                <w:moveTo w:id="703" w:author="Amirsalar Mansouri" w:date="2021-04-19T12:05:00Z"/>
                <w:rFonts w:cstheme="minorHAnsi"/>
                <w:lang w:bidi="fa-IR"/>
                <w:rPrChange w:id="704" w:author="Amirsalar Mansouri" w:date="2021-05-05T17:27:00Z">
                  <w:rPr>
                    <w:del w:id="705" w:author="Amirsalar Mansouri" w:date="2021-05-09T16:05:00Z"/>
                    <w:moveTo w:id="706" w:author="Amirsalar Mansouri" w:date="2021-04-19T12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</w:pPr>
            <w:moveTo w:id="707" w:author="Amirsalar Mansouri" w:date="2021-04-19T12:05:00Z">
              <w:del w:id="708" w:author="Amirsalar Mansouri" w:date="2021-05-09T16:05:00Z">
                <w:r w:rsidRPr="00064952" w:rsidDel="00702DA3">
                  <w:rPr>
                    <w:rFonts w:cstheme="minorHAnsi"/>
                    <w:rPrChange w:id="709" w:author="Amirsalar Mansouri" w:date="2021-05-05T17:27:00Z">
                      <w:rPr>
                        <w:rFonts w:cstheme="minorHAnsi"/>
                      </w:rPr>
                    </w:rPrChange>
                  </w:rPr>
                  <w:delText>Ranked 2</w:delText>
                </w:r>
                <w:r w:rsidRPr="00064952" w:rsidDel="00702DA3">
                  <w:rPr>
                    <w:rFonts w:cstheme="minorHAnsi"/>
                    <w:vertAlign w:val="superscript"/>
                    <w:rPrChange w:id="710" w:author="Amirsalar Mansouri" w:date="2021-05-05T17:27:00Z">
                      <w:rPr>
                        <w:rFonts w:cstheme="minorHAnsi"/>
                        <w:vertAlign w:val="superscript"/>
                      </w:rPr>
                    </w:rPrChange>
                  </w:rPr>
                  <w:delText>nd</w:delText>
                </w:r>
                <w:r w:rsidRPr="00064952" w:rsidDel="00702DA3">
                  <w:rPr>
                    <w:rFonts w:cstheme="minorHAnsi"/>
                    <w:rPrChange w:id="711" w:author="Amirsalar Mansouri" w:date="2021-05-05T17:27:00Z">
                      <w:rPr>
                        <w:rFonts w:cstheme="minorHAnsi"/>
                      </w:rPr>
                    </w:rPrChange>
                  </w:rPr>
                  <w:delText xml:space="preserve"> in NODET's High Schools RoboCup Competition, HelliCup, Tehran, Iran.</w:delText>
                </w:r>
              </w:del>
            </w:moveTo>
          </w:p>
        </w:tc>
      </w:tr>
      <w:tr w:rsidR="004C62C9" w:rsidRPr="00A946E4" w:rsidDel="00702DA3" w14:paraId="3C9E3444" w14:textId="30799666" w:rsidTr="00BE1422">
        <w:trPr>
          <w:trHeight w:val="403"/>
          <w:del w:id="712" w:author="Amirsalar Mansouri" w:date="2021-05-09T16:05:00Z"/>
          <w:trPrChange w:id="713" w:author="Amirsalar Mansouri" w:date="2021-05-05T16:41:00Z">
            <w:trPr>
              <w:trHeight w:val="684"/>
            </w:trPr>
          </w:trPrChange>
        </w:trPr>
        <w:tc>
          <w:tcPr>
            <w:tcW w:w="2055" w:type="dxa"/>
            <w:tcPrChange w:id="714" w:author="Amirsalar Mansouri" w:date="2021-05-05T16:41:00Z">
              <w:tcPr>
                <w:tcW w:w="2055" w:type="dxa"/>
              </w:tcPr>
            </w:tcPrChange>
          </w:tcPr>
          <w:p w14:paraId="2CEFE2AE" w14:textId="0254D7F5" w:rsidR="004C62C9" w:rsidRPr="00A946E4" w:rsidDel="00CC21F3" w:rsidRDefault="004C62C9" w:rsidP="00973CFD">
            <w:pPr>
              <w:jc w:val="right"/>
              <w:rPr>
                <w:del w:id="715" w:author="Amirsalar Mansouri" w:date="2021-05-05T13:48:00Z"/>
                <w:moveTo w:id="716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  <w:moveTo w:id="717" w:author="Amirsalar Mansouri" w:date="2021-04-19T12:05:00Z">
              <w:del w:id="718" w:author="Amirsalar Mansouri" w:date="2021-05-09T16:05:00Z">
                <w:r w:rsidRPr="00A946E4" w:rsidDel="00702DA3">
                  <w:rPr>
                    <w:rFonts w:eastAsia="Times New Roman" w:cstheme="minorHAnsi"/>
                    <w:b/>
                    <w:bCs/>
                    <w:i/>
                    <w:iCs/>
                    <w:sz w:val="24"/>
                    <w:szCs w:val="24"/>
                  </w:rPr>
                  <w:delText>2007</w:delText>
                </w:r>
              </w:del>
            </w:moveTo>
          </w:p>
          <w:p w14:paraId="09D802EF" w14:textId="0BED7F7D" w:rsidR="004C62C9" w:rsidRPr="00A946E4" w:rsidDel="00702DA3" w:rsidRDefault="004C62C9" w:rsidP="00CF0A6F">
            <w:pPr>
              <w:jc w:val="right"/>
              <w:rPr>
                <w:del w:id="719" w:author="Amirsalar Mansouri" w:date="2021-05-09T16:05:00Z"/>
                <w:moveTo w:id="720" w:author="Amirsalar Mansouri" w:date="2021-04-19T12:05:00Z"/>
                <w:rFonts w:eastAsia="Times New 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01" w:type="dxa"/>
            <w:tcPrChange w:id="721" w:author="Amirsalar Mansouri" w:date="2021-05-05T16:41:00Z">
              <w:tcPr>
                <w:tcW w:w="8601" w:type="dxa"/>
              </w:tcPr>
            </w:tcPrChange>
          </w:tcPr>
          <w:p w14:paraId="3EF54D83" w14:textId="013802C8" w:rsidR="004C62C9" w:rsidRPr="00064952" w:rsidDel="00702DA3" w:rsidRDefault="004C62C9" w:rsidP="00973CFD">
            <w:pPr>
              <w:jc w:val="both"/>
              <w:rPr>
                <w:del w:id="722" w:author="Amirsalar Mansouri" w:date="2021-05-09T16:05:00Z"/>
                <w:moveTo w:id="723" w:author="Amirsalar Mansouri" w:date="2021-04-19T12:05:00Z"/>
                <w:rFonts w:cstheme="minorHAnsi"/>
                <w:rPrChange w:id="724" w:author="Amirsalar Mansouri" w:date="2021-05-05T17:27:00Z">
                  <w:rPr>
                    <w:del w:id="725" w:author="Amirsalar Mansouri" w:date="2021-05-09T16:05:00Z"/>
                    <w:moveTo w:id="726" w:author="Amirsalar Mansouri" w:date="2021-04-19T12:05:00Z"/>
                    <w:rFonts w:cstheme="minorHAnsi"/>
                  </w:rPr>
                </w:rPrChange>
              </w:rPr>
            </w:pPr>
            <w:commentRangeStart w:id="727"/>
            <w:moveTo w:id="728" w:author="Amirsalar Mansouri" w:date="2021-04-19T12:05:00Z">
              <w:del w:id="729" w:author="Amirsalar Mansouri" w:date="2021-05-09T16:05:00Z">
                <w:r w:rsidRPr="00064952" w:rsidDel="00702DA3">
                  <w:rPr>
                    <w:rFonts w:cstheme="minorHAnsi"/>
                    <w:rPrChange w:id="730" w:author="Amirsalar Mansouri" w:date="2021-05-05T17:27:00Z">
                      <w:rPr>
                        <w:rFonts w:cstheme="minorHAnsi"/>
                      </w:rPr>
                    </w:rPrChange>
                  </w:rPr>
                  <w:delText>Ranked 2</w:delText>
                </w:r>
                <w:r w:rsidRPr="00064952" w:rsidDel="00702DA3">
                  <w:rPr>
                    <w:rFonts w:cstheme="minorHAnsi"/>
                    <w:vertAlign w:val="superscript"/>
                    <w:rPrChange w:id="731" w:author="Amirsalar Mansouri" w:date="2021-05-05T17:27:00Z">
                      <w:rPr>
                        <w:rFonts w:cstheme="minorHAnsi"/>
                        <w:vertAlign w:val="superscript"/>
                      </w:rPr>
                    </w:rPrChange>
                  </w:rPr>
                  <w:delText>nd</w:delText>
                </w:r>
                <w:r w:rsidRPr="00064952" w:rsidDel="00702DA3">
                  <w:rPr>
                    <w:rFonts w:cstheme="minorHAnsi"/>
                    <w:rPrChange w:id="732" w:author="Amirsalar Mansouri" w:date="2021-05-05T17:27:00Z">
                      <w:rPr>
                        <w:rFonts w:cstheme="minorHAnsi"/>
                      </w:rPr>
                    </w:rPrChange>
                  </w:rPr>
                  <w:delText xml:space="preserve"> in Junior Soccer league Iran Open International RoboCup Competition, Tehran, Iran.</w:delText>
                </w:r>
              </w:del>
            </w:moveTo>
          </w:p>
          <w:commentRangeEnd w:id="727"/>
          <w:p w14:paraId="63AB6764" w14:textId="5CCF64DB" w:rsidR="004C62C9" w:rsidRPr="00064952" w:rsidDel="00CC21F3" w:rsidRDefault="004C62C9" w:rsidP="00CF0A6F">
            <w:pPr>
              <w:jc w:val="both"/>
              <w:rPr>
                <w:del w:id="733" w:author="Amirsalar Mansouri" w:date="2021-05-05T13:48:00Z"/>
                <w:moveTo w:id="734" w:author="Amirsalar Mansouri" w:date="2021-04-19T12:05:00Z"/>
                <w:rFonts w:cstheme="minorHAnsi"/>
                <w:lang w:bidi="fa-IR"/>
                <w:rPrChange w:id="735" w:author="Amirsalar Mansouri" w:date="2021-05-05T17:27:00Z">
                  <w:rPr>
                    <w:del w:id="736" w:author="Amirsalar Mansouri" w:date="2021-05-05T13:48:00Z"/>
                    <w:moveTo w:id="737" w:author="Amirsalar Mansouri" w:date="2021-04-19T12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</w:pPr>
            <w:moveTo w:id="738" w:author="Amirsalar Mansouri" w:date="2021-04-19T12:05:00Z">
              <w:del w:id="739" w:author="Amirsalar Mansouri" w:date="2021-05-09T16:05:00Z">
                <w:r w:rsidRPr="00064952" w:rsidDel="00702DA3">
                  <w:rPr>
                    <w:rStyle w:val="CommentReference"/>
                    <w:rFonts w:eastAsiaTheme="minorHAnsi" w:cstheme="minorHAnsi"/>
                    <w:sz w:val="22"/>
                    <w:szCs w:val="22"/>
                    <w:rPrChange w:id="740" w:author="Amirsalar Mansouri" w:date="2021-05-05T17:27:00Z">
                      <w:rPr>
                        <w:rStyle w:val="CommentReference"/>
                        <w:rFonts w:eastAsiaTheme="minorHAnsi" w:cstheme="minorHAnsi"/>
                      </w:rPr>
                    </w:rPrChange>
                  </w:rPr>
                  <w:commentReference w:id="727"/>
                </w:r>
              </w:del>
            </w:moveTo>
          </w:p>
          <w:p w14:paraId="41AA4823" w14:textId="1B5D1A3A" w:rsidR="004C62C9" w:rsidRPr="00064952" w:rsidDel="00702DA3" w:rsidRDefault="004C62C9" w:rsidP="00CC21F3">
            <w:pPr>
              <w:jc w:val="both"/>
              <w:rPr>
                <w:del w:id="741" w:author="Amirsalar Mansouri" w:date="2021-05-09T16:05:00Z"/>
                <w:moveTo w:id="742" w:author="Amirsalar Mansouri" w:date="2021-04-19T12:05:00Z"/>
                <w:rFonts w:cstheme="minorHAnsi"/>
                <w:lang w:bidi="fa-IR"/>
                <w:rPrChange w:id="743" w:author="Amirsalar Mansouri" w:date="2021-05-05T17:27:00Z">
                  <w:rPr>
                    <w:del w:id="744" w:author="Amirsalar Mansouri" w:date="2021-05-09T16:05:00Z"/>
                    <w:moveTo w:id="745" w:author="Amirsalar Mansouri" w:date="2021-04-19T12:05:00Z"/>
                    <w:rFonts w:cstheme="minorHAnsi"/>
                    <w:sz w:val="20"/>
                    <w:szCs w:val="20"/>
                    <w:lang w:bidi="fa-IR"/>
                  </w:rPr>
                </w:rPrChange>
              </w:rPr>
              <w:pPrChange w:id="746" w:author="Amirsalar Mansouri" w:date="2021-05-05T13:48:00Z">
                <w:pPr>
                  <w:jc w:val="both"/>
                </w:pPr>
              </w:pPrChange>
            </w:pPr>
          </w:p>
        </w:tc>
      </w:tr>
    </w:tbl>
    <w:moveToRangeEnd w:id="610"/>
    <w:p w14:paraId="03494886" w14:textId="153A0316" w:rsidR="0012349D" w:rsidRPr="00A946E4" w:rsidRDefault="00D649D5" w:rsidP="0023095E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pPrChange w:id="747" w:author="Amirsalar Mansouri" w:date="2021-05-05T17:39:00Z">
          <w:pPr>
            <w:pBdr>
              <w:top w:val="single" w:sz="18" w:space="1" w:color="1F497D" w:themeColor="text2"/>
            </w:pBdr>
            <w:spacing w:after="0" w:line="240" w:lineRule="auto"/>
            <w:ind w:left="180"/>
            <w:jc w:val="both"/>
          </w:pPr>
        </w:pPrChange>
      </w:pPr>
      <w:r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Teaching Experience</w:t>
      </w:r>
    </w:p>
    <w:tbl>
      <w:tblPr>
        <w:tblStyle w:val="TableGrid"/>
        <w:tblW w:w="1071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48" w:author="Amirsalar Mansouri" w:date="2021-05-05T17:56:00Z">
          <w:tblPr>
            <w:tblStyle w:val="TableGrid"/>
            <w:tblW w:w="10656" w:type="dxa"/>
            <w:tblInd w:w="18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55"/>
        <w:gridCol w:w="5055"/>
        <w:gridCol w:w="3600"/>
        <w:tblGridChange w:id="749">
          <w:tblGrid>
            <w:gridCol w:w="5"/>
            <w:gridCol w:w="2050"/>
            <w:gridCol w:w="5"/>
            <w:gridCol w:w="4300"/>
            <w:gridCol w:w="4296"/>
            <w:gridCol w:w="5"/>
          </w:tblGrid>
        </w:tblGridChange>
      </w:tblGrid>
      <w:tr w:rsidR="00BE1422" w:rsidRPr="00A946E4" w14:paraId="686612D7" w14:textId="77777777" w:rsidTr="00B779F3">
        <w:trPr>
          <w:trHeight w:val="287"/>
          <w:trPrChange w:id="750" w:author="Amirsalar Mansouri" w:date="2021-05-05T17:56:00Z">
            <w:trPr>
              <w:gridBefore w:val="1"/>
              <w:trHeight w:val="1691"/>
            </w:trPr>
          </w:trPrChange>
        </w:trPr>
        <w:tc>
          <w:tcPr>
            <w:tcW w:w="2055" w:type="dxa"/>
            <w:vMerge w:val="restart"/>
            <w:tcPrChange w:id="751" w:author="Amirsalar Mansouri" w:date="2021-05-05T17:56:00Z">
              <w:tcPr>
                <w:tcW w:w="2055" w:type="dxa"/>
                <w:gridSpan w:val="2"/>
                <w:vMerge w:val="restart"/>
              </w:tcPr>
            </w:tcPrChange>
          </w:tcPr>
          <w:p w14:paraId="264A3252" w14:textId="0F405857" w:rsidR="00BE1422" w:rsidRPr="00A946E4" w:rsidRDefault="00BE1422" w:rsidP="00217F43">
            <w:pPr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  <w:t>Fall 2014 - Present</w:t>
            </w:r>
          </w:p>
        </w:tc>
        <w:tc>
          <w:tcPr>
            <w:tcW w:w="8650" w:type="dxa"/>
            <w:gridSpan w:val="2"/>
            <w:tcPrChange w:id="752" w:author="Amirsalar Mansouri" w:date="2021-05-05T17:56:00Z">
              <w:tcPr>
                <w:tcW w:w="8601" w:type="dxa"/>
                <w:gridSpan w:val="3"/>
              </w:tcPr>
            </w:tcPrChange>
          </w:tcPr>
          <w:p w14:paraId="58DB6C92" w14:textId="3E4EB18B" w:rsidR="00BE1422" w:rsidRPr="0012349D" w:rsidDel="00BE1422" w:rsidRDefault="00BE1422" w:rsidP="0023095E">
            <w:pPr>
              <w:ind w:left="86"/>
              <w:rPr>
                <w:del w:id="753" w:author="Amirsalar Mansouri" w:date="2021-05-05T16:42:00Z"/>
                <w:rFonts w:cstheme="minorHAnsi"/>
                <w:bCs/>
                <w:rPrChange w:id="754" w:author="Amirsalar Mansouri" w:date="2021-05-05T17:09:00Z">
                  <w:rPr>
                    <w:del w:id="755" w:author="Amirsalar Mansouri" w:date="2021-05-05T16:42:00Z"/>
                  </w:rPr>
                </w:rPrChange>
              </w:rPr>
              <w:pPrChange w:id="756" w:author="Amirsalar Mansouri" w:date="2021-05-05T17:44:00Z">
                <w:pPr>
                  <w:pStyle w:val="ListParagraph"/>
                  <w:ind w:left="270"/>
                </w:pPr>
              </w:pPrChange>
            </w:pPr>
            <w:r w:rsidRPr="00CF0A6F">
              <w:rPr>
                <w:rFonts w:cstheme="minorHAnsi"/>
                <w:bCs/>
              </w:rPr>
              <w:t>Teaching Assistant of Department of Electrical and Computer Engineering Department</w:t>
            </w:r>
          </w:p>
          <w:p w14:paraId="523F7B32" w14:textId="77777777" w:rsidR="00BE1422" w:rsidRPr="00A946E4" w:rsidRDefault="00BE1422" w:rsidP="0023095E">
            <w:pPr>
              <w:ind w:left="86"/>
              <w:pPrChange w:id="757" w:author="Amirsalar Mansouri" w:date="2021-05-05T17:44:00Z">
                <w:pPr>
                  <w:pStyle w:val="ListParagraph"/>
                  <w:ind w:left="270"/>
                </w:pPr>
              </w:pPrChange>
            </w:pPr>
          </w:p>
        </w:tc>
      </w:tr>
      <w:tr w:rsidR="00BE1422" w:rsidRPr="00A946E4" w14:paraId="2A133A52" w14:textId="77777777" w:rsidTr="00B779F3">
        <w:trPr>
          <w:trHeight w:val="1250"/>
          <w:trPrChange w:id="758" w:author="Amirsalar Mansouri" w:date="2021-05-05T17:56:00Z">
            <w:trPr>
              <w:gridBefore w:val="1"/>
              <w:trHeight w:val="1690"/>
            </w:trPr>
          </w:trPrChange>
        </w:trPr>
        <w:tc>
          <w:tcPr>
            <w:tcW w:w="2055" w:type="dxa"/>
            <w:vMerge/>
            <w:tcPrChange w:id="759" w:author="Amirsalar Mansouri" w:date="2021-05-05T17:56:00Z">
              <w:tcPr>
                <w:tcW w:w="2055" w:type="dxa"/>
                <w:gridSpan w:val="2"/>
                <w:vMerge/>
              </w:tcPr>
            </w:tcPrChange>
          </w:tcPr>
          <w:p w14:paraId="4727F3D0" w14:textId="77777777" w:rsidR="00BE1422" w:rsidRPr="00A946E4" w:rsidRDefault="00BE1422" w:rsidP="00217F43">
            <w:pPr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055" w:type="dxa"/>
            <w:tcPrChange w:id="760" w:author="Amirsalar Mansouri" w:date="2021-05-05T17:56:00Z">
              <w:tcPr>
                <w:tcW w:w="4300" w:type="dxa"/>
              </w:tcPr>
            </w:tcPrChange>
          </w:tcPr>
          <w:p w14:paraId="7F24AE66" w14:textId="21C2FA9C" w:rsidR="0012349D" w:rsidRDefault="0012349D" w:rsidP="00B779F3">
            <w:pPr>
              <w:ind w:left="86" w:firstLine="180"/>
              <w:rPr>
                <w:ins w:id="761" w:author="Amirsalar Mansouri" w:date="2021-05-05T17:08:00Z"/>
                <w:rFonts w:cstheme="minorHAnsi"/>
              </w:rPr>
              <w:pPrChange w:id="762" w:author="Amirsalar Mansouri" w:date="2021-05-05T17:56:00Z">
                <w:pPr/>
              </w:pPrChange>
            </w:pPr>
            <w:ins w:id="763" w:author="Amirsalar Mansouri" w:date="2021-05-05T17:08:00Z">
              <w:r w:rsidRPr="009F7A0F">
                <w:rPr>
                  <w:rFonts w:cstheme="minorHAnsi"/>
                </w:rPr>
                <w:t>ELEC 211</w:t>
              </w:r>
              <w:r>
                <w:rPr>
                  <w:rFonts w:cstheme="minorHAnsi"/>
                </w:rPr>
                <w:t xml:space="preserve"> (</w:t>
              </w:r>
              <w:r w:rsidRPr="00BE1422">
                <w:rPr>
                  <w:rFonts w:cstheme="minorHAnsi"/>
                </w:rPr>
                <w:t>Elements of Electrical Engineering I</w:t>
              </w:r>
              <w:r>
                <w:rPr>
                  <w:rFonts w:cstheme="minorHAnsi"/>
                </w:rPr>
                <w:t>)</w:t>
              </w:r>
            </w:ins>
          </w:p>
          <w:p w14:paraId="5014F5CF" w14:textId="1FFDC1DC" w:rsidR="0012349D" w:rsidRDefault="0012349D" w:rsidP="00B779F3">
            <w:pPr>
              <w:ind w:left="86" w:firstLine="180"/>
              <w:rPr>
                <w:ins w:id="764" w:author="Amirsalar Mansouri" w:date="2021-05-05T17:08:00Z"/>
                <w:rFonts w:cstheme="minorHAnsi"/>
              </w:rPr>
              <w:pPrChange w:id="765" w:author="Amirsalar Mansouri" w:date="2021-05-05T17:56:00Z">
                <w:pPr/>
              </w:pPrChange>
            </w:pPr>
            <w:ins w:id="766" w:author="Amirsalar Mansouri" w:date="2021-05-05T17:08:00Z">
              <w:r w:rsidRPr="009F7A0F">
                <w:rPr>
                  <w:rFonts w:cstheme="minorHAnsi"/>
                </w:rPr>
                <w:t>ECEN 220</w:t>
              </w:r>
              <w:r>
                <w:rPr>
                  <w:rFonts w:cstheme="minorHAnsi"/>
                </w:rPr>
                <w:t xml:space="preserve"> (</w:t>
              </w:r>
              <w:r w:rsidRPr="00BE1422">
                <w:rPr>
                  <w:rFonts w:cstheme="minorHAnsi"/>
                </w:rPr>
                <w:t>Introduction to Embedded</w:t>
              </w:r>
              <w:r>
                <w:rPr>
                  <w:rFonts w:cstheme="minorHAnsi"/>
                </w:rPr>
                <w:t xml:space="preserve"> s</w:t>
              </w:r>
              <w:r w:rsidRPr="00BE1422">
                <w:rPr>
                  <w:rFonts w:cstheme="minorHAnsi"/>
                </w:rPr>
                <w:t>ystems</w:t>
              </w:r>
              <w:r>
                <w:rPr>
                  <w:rFonts w:cstheme="minorHAnsi"/>
                </w:rPr>
                <w:t>)</w:t>
              </w:r>
            </w:ins>
          </w:p>
          <w:p w14:paraId="701FEE30" w14:textId="29B2B0FE" w:rsidR="00BE1422" w:rsidRPr="00CF0A6F" w:rsidRDefault="00BE1422" w:rsidP="00B779F3">
            <w:pPr>
              <w:ind w:left="86" w:firstLine="180"/>
              <w:rPr>
                <w:ins w:id="767" w:author="Amirsalar Mansouri" w:date="2021-05-05T16:42:00Z"/>
                <w:rFonts w:cstheme="minorHAnsi"/>
              </w:rPr>
              <w:pPrChange w:id="768" w:author="Amirsalar Mansouri" w:date="2021-05-05T17:56:00Z">
                <w:pPr>
                  <w:pStyle w:val="ListParagraph"/>
                  <w:numPr>
                    <w:ilvl w:val="1"/>
                    <w:numId w:val="40"/>
                  </w:numPr>
                  <w:ind w:left="1710" w:hanging="360"/>
                </w:pPr>
              </w:pPrChange>
            </w:pPr>
            <w:ins w:id="769" w:author="Amirsalar Mansouri" w:date="2021-05-05T16:42:00Z">
              <w:r w:rsidRPr="00CF0A6F">
                <w:rPr>
                  <w:rFonts w:cstheme="minorHAnsi"/>
                </w:rPr>
                <w:t>ELEC 222 (</w:t>
              </w:r>
            </w:ins>
            <w:ins w:id="770" w:author="Amirsalar Mansouri" w:date="2021-05-05T16:45:00Z">
              <w:r w:rsidRPr="00CB4301">
                <w:rPr>
                  <w:color w:val="424240"/>
                  <w:shd w:val="clear" w:color="auto" w:fill="FEFDFA"/>
                  <w:rPrChange w:id="771" w:author="Amirsalar Mansouri" w:date="2021-05-05T16:54:00Z">
                    <w:rPr>
                      <w:rFonts w:ascii="Verdana" w:hAnsi="Verdana"/>
                      <w:color w:val="424240"/>
                      <w:sz w:val="21"/>
                      <w:szCs w:val="21"/>
                      <w:shd w:val="clear" w:color="auto" w:fill="FEFDFA"/>
                    </w:rPr>
                  </w:rPrChange>
                </w:rPr>
                <w:t>Introduction to Embedded Systems</w:t>
              </w:r>
            </w:ins>
            <w:ins w:id="772" w:author="Amirsalar Mansouri" w:date="2021-05-05T16:42:00Z">
              <w:r w:rsidRPr="00CF0A6F">
                <w:rPr>
                  <w:rFonts w:cstheme="minorHAnsi"/>
                </w:rPr>
                <w:t>)</w:t>
              </w:r>
            </w:ins>
          </w:p>
          <w:p w14:paraId="3DEC69F1" w14:textId="1549D962" w:rsidR="00BE1422" w:rsidRPr="00CF0A6F" w:rsidRDefault="00BE1422" w:rsidP="00B779F3">
            <w:pPr>
              <w:ind w:left="86" w:firstLine="180"/>
              <w:rPr>
                <w:rFonts w:cstheme="minorHAnsi"/>
              </w:rPr>
              <w:pPrChange w:id="773" w:author="Amirsalar Mansouri" w:date="2021-05-05T17:56:00Z">
                <w:pPr>
                  <w:pStyle w:val="ListParagraph"/>
                  <w:ind w:left="270"/>
                </w:pPr>
              </w:pPrChange>
            </w:pPr>
            <w:ins w:id="774" w:author="Amirsalar Mansouri" w:date="2021-05-05T16:42:00Z">
              <w:r w:rsidRPr="00CB4301">
                <w:rPr>
                  <w:rFonts w:cstheme="minorHAnsi"/>
                  <w:rPrChange w:id="775" w:author="Amirsalar Mansouri" w:date="2021-05-05T16:54:00Z">
                    <w:rPr/>
                  </w:rPrChange>
                </w:rPr>
                <w:t>ECEN 307</w:t>
              </w:r>
            </w:ins>
            <w:ins w:id="776" w:author="Amirsalar Mansouri" w:date="2021-05-05T16:48:00Z">
              <w:r w:rsidRPr="00CB4301">
                <w:rPr>
                  <w:rFonts w:cstheme="minorHAnsi"/>
                  <w:rPrChange w:id="777" w:author="Amirsalar Mansouri" w:date="2021-05-05T16:54:00Z">
                    <w:rPr>
                      <w:rFonts w:cstheme="minorHAnsi"/>
                    </w:rPr>
                  </w:rPrChange>
                </w:rPr>
                <w:t xml:space="preserve"> </w:t>
              </w:r>
            </w:ins>
            <w:ins w:id="778" w:author="Amirsalar Mansouri" w:date="2021-05-05T16:47:00Z">
              <w:r w:rsidRPr="00CB4301">
                <w:rPr>
                  <w:rFonts w:cstheme="minorHAnsi"/>
                  <w:rPrChange w:id="779" w:author="Amirsalar Mansouri" w:date="2021-05-05T16:54:00Z">
                    <w:rPr>
                      <w:rFonts w:cstheme="minorHAnsi"/>
                    </w:rPr>
                  </w:rPrChange>
                </w:rPr>
                <w:t>(</w:t>
              </w:r>
              <w:r w:rsidRPr="00CB4301">
                <w:rPr>
                  <w:rFonts w:cstheme="minorHAnsi"/>
                  <w:rPrChange w:id="780" w:author="Amirsalar Mansouri" w:date="2021-05-05T16:54:00Z">
                    <w:rPr>
                      <w:rFonts w:cstheme="minorHAnsi"/>
                    </w:rPr>
                  </w:rPrChange>
                </w:rPr>
                <w:t>Electrical Engineering Laboratory I</w:t>
              </w:r>
            </w:ins>
            <w:ins w:id="781" w:author="Amirsalar Mansouri" w:date="2021-05-05T17:06:00Z">
              <w:r w:rsidR="0012349D">
                <w:rPr>
                  <w:rFonts w:cstheme="minorHAnsi"/>
                </w:rPr>
                <w:t>- Lab</w:t>
              </w:r>
            </w:ins>
            <w:ins w:id="782" w:author="Amirsalar Mansouri" w:date="2021-05-05T16:47:00Z">
              <w:r w:rsidRPr="00CF0A6F">
                <w:rPr>
                  <w:rFonts w:cstheme="minorHAnsi"/>
                </w:rPr>
                <w:t>)</w:t>
              </w:r>
            </w:ins>
          </w:p>
        </w:tc>
        <w:tc>
          <w:tcPr>
            <w:tcW w:w="3600" w:type="dxa"/>
            <w:tcPrChange w:id="783" w:author="Amirsalar Mansouri" w:date="2021-05-05T17:56:00Z">
              <w:tcPr>
                <w:tcW w:w="4301" w:type="dxa"/>
                <w:gridSpan w:val="2"/>
              </w:tcPr>
            </w:tcPrChange>
          </w:tcPr>
          <w:p w14:paraId="0590C8C6" w14:textId="3C989A1D" w:rsidR="00BE1422" w:rsidRPr="00CF0A6F" w:rsidRDefault="00BE1422" w:rsidP="00B779F3">
            <w:pPr>
              <w:ind w:left="-108"/>
              <w:rPr>
                <w:ins w:id="784" w:author="Amirsalar Mansouri" w:date="2021-05-05T16:42:00Z"/>
                <w:rFonts w:cstheme="minorHAnsi"/>
              </w:rPr>
              <w:pPrChange w:id="785" w:author="Amirsalar Mansouri" w:date="2021-05-05T17:57:00Z">
                <w:pPr>
                  <w:pStyle w:val="ListParagraph"/>
                  <w:numPr>
                    <w:ilvl w:val="1"/>
                    <w:numId w:val="40"/>
                  </w:numPr>
                  <w:ind w:left="1710" w:hanging="360"/>
                </w:pPr>
              </w:pPrChange>
            </w:pPr>
            <w:ins w:id="786" w:author="Amirsalar Mansouri" w:date="2021-05-05T16:42:00Z">
              <w:r w:rsidRPr="00BE1422">
                <w:rPr>
                  <w:rFonts w:cstheme="minorHAnsi"/>
                  <w:rPrChange w:id="787" w:author="Amirsalar Mansouri" w:date="2021-05-05T16:44:00Z">
                    <w:rPr/>
                  </w:rPrChange>
                </w:rPr>
                <w:t>ECEN 216</w:t>
              </w:r>
            </w:ins>
            <w:ins w:id="788" w:author="Amirsalar Mansouri" w:date="2021-05-05T16:48:00Z">
              <w:r>
                <w:rPr>
                  <w:rFonts w:cstheme="minorHAnsi"/>
                </w:rPr>
                <w:t xml:space="preserve"> (</w:t>
              </w:r>
            </w:ins>
            <w:ins w:id="789" w:author="Amirsalar Mansouri" w:date="2021-05-05T16:50:00Z">
              <w:r w:rsidRPr="00BE1422">
                <w:rPr>
                  <w:rFonts w:cstheme="minorHAnsi"/>
                </w:rPr>
                <w:t>Electronics and Circuits II</w:t>
              </w:r>
            </w:ins>
            <w:ins w:id="790" w:author="Amirsalar Mansouri" w:date="2021-05-05T16:48:00Z">
              <w:r>
                <w:rPr>
                  <w:rFonts w:cstheme="minorHAnsi"/>
                </w:rPr>
                <w:t>)</w:t>
              </w:r>
            </w:ins>
          </w:p>
          <w:p w14:paraId="021712D3" w14:textId="1EE5B712" w:rsidR="00D56D9A" w:rsidRDefault="00D56D9A" w:rsidP="00B779F3">
            <w:pPr>
              <w:ind w:left="-108"/>
              <w:rPr>
                <w:ins w:id="791" w:author="Amirsalar Mansouri" w:date="2021-05-09T14:59:00Z"/>
                <w:rFonts w:cstheme="minorHAnsi"/>
              </w:rPr>
            </w:pPr>
            <w:ins w:id="792" w:author="Amirsalar Mansouri" w:date="2021-05-09T14:59:00Z">
              <w:r w:rsidRPr="009F7A0F">
                <w:rPr>
                  <w:rFonts w:cstheme="minorHAnsi"/>
                </w:rPr>
                <w:t>ECEN 231 (Electrical Circuits I</w:t>
              </w:r>
              <w:r>
                <w:rPr>
                  <w:rFonts w:cstheme="minorHAnsi"/>
                </w:rPr>
                <w:t>- Lab</w:t>
              </w:r>
              <w:r w:rsidRPr="009F7A0F">
                <w:rPr>
                  <w:rFonts w:cstheme="minorHAnsi"/>
                </w:rPr>
                <w:t>)</w:t>
              </w:r>
            </w:ins>
          </w:p>
          <w:p w14:paraId="1FB0C08E" w14:textId="77777777" w:rsidR="00D56D9A" w:rsidRDefault="00D56D9A" w:rsidP="00D56D9A">
            <w:pPr>
              <w:ind w:left="-108"/>
              <w:rPr>
                <w:ins w:id="793" w:author="Amirsalar Mansouri" w:date="2021-05-09T14:59:00Z"/>
                <w:rFonts w:cstheme="minorHAnsi"/>
              </w:rPr>
            </w:pPr>
            <w:ins w:id="794" w:author="Amirsalar Mansouri" w:date="2021-05-09T14:59:00Z">
              <w:r w:rsidRPr="00CF0A6F">
                <w:rPr>
                  <w:rFonts w:cstheme="minorHAnsi"/>
                </w:rPr>
                <w:t>ECEN 304</w:t>
              </w:r>
              <w:r w:rsidRPr="009F7A0F"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</w:rPr>
                <w:t>(</w:t>
              </w:r>
              <w:r w:rsidRPr="00BE1422">
                <w:rPr>
                  <w:rFonts w:cstheme="minorHAnsi"/>
                </w:rPr>
                <w:t>Signals and Systems I</w:t>
              </w:r>
              <w:r>
                <w:rPr>
                  <w:rFonts w:cstheme="minorHAnsi"/>
                </w:rPr>
                <w:t>)</w:t>
              </w:r>
            </w:ins>
          </w:p>
          <w:p w14:paraId="62C13B77" w14:textId="26744A0C" w:rsidR="0012349D" w:rsidRPr="00CF0A6F" w:rsidRDefault="0012349D" w:rsidP="00D56D9A">
            <w:pPr>
              <w:ind w:left="-108"/>
              <w:rPr>
                <w:rFonts w:cstheme="minorHAnsi"/>
              </w:rPr>
              <w:pPrChange w:id="795" w:author="Amirsalar Mansouri" w:date="2021-05-09T14:59:00Z">
                <w:pPr>
                  <w:pStyle w:val="ListParagraph"/>
                  <w:ind w:left="270"/>
                </w:pPr>
              </w:pPrChange>
            </w:pPr>
            <w:ins w:id="796" w:author="Amirsalar Mansouri" w:date="2021-05-05T17:08:00Z">
              <w:r w:rsidRPr="009F7A0F">
                <w:rPr>
                  <w:rFonts w:cstheme="minorHAnsi"/>
                </w:rPr>
                <w:t>ELEC 462 (</w:t>
              </w:r>
              <w:r w:rsidRPr="009F7A0F">
                <w:rPr>
                  <w:color w:val="424240"/>
                  <w:shd w:val="clear" w:color="auto" w:fill="FEFDFA"/>
                </w:rPr>
                <w:t>Communication Systems</w:t>
              </w:r>
              <w:r w:rsidRPr="009F7A0F">
                <w:rPr>
                  <w:rFonts w:cstheme="minorHAnsi"/>
                </w:rPr>
                <w:t>)</w:t>
              </w:r>
            </w:ins>
          </w:p>
        </w:tc>
      </w:tr>
      <w:tr w:rsidR="00BC3717" w:rsidRPr="00A946E4" w14:paraId="0182206E" w14:textId="77777777" w:rsidTr="00B779F3">
        <w:tblPrEx>
          <w:tblPrExChange w:id="797" w:author="Amirsalar Mansouri" w:date="2021-05-05T17:56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629"/>
          <w:trPrChange w:id="798" w:author="Amirsalar Mansouri" w:date="2021-05-05T17:56:00Z">
            <w:trPr>
              <w:gridAfter w:val="0"/>
              <w:trHeight w:val="810"/>
            </w:trPr>
          </w:trPrChange>
        </w:trPr>
        <w:tc>
          <w:tcPr>
            <w:tcW w:w="2055" w:type="dxa"/>
            <w:tcPrChange w:id="799" w:author="Amirsalar Mansouri" w:date="2021-05-05T17:56:00Z">
              <w:tcPr>
                <w:tcW w:w="2055" w:type="dxa"/>
                <w:gridSpan w:val="2"/>
              </w:tcPr>
            </w:tcPrChange>
          </w:tcPr>
          <w:p w14:paraId="1B62E2B5" w14:textId="7F58F479" w:rsidR="00BC3717" w:rsidRPr="00A946E4" w:rsidRDefault="00BC3717" w:rsidP="00BC3717">
            <w:pPr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  <w:t>Summer 2015</w:t>
            </w:r>
          </w:p>
        </w:tc>
        <w:tc>
          <w:tcPr>
            <w:tcW w:w="8650" w:type="dxa"/>
            <w:gridSpan w:val="2"/>
            <w:tcPrChange w:id="800" w:author="Amirsalar Mansouri" w:date="2021-05-05T17:56:00Z">
              <w:tcPr>
                <w:tcW w:w="8601" w:type="dxa"/>
                <w:gridSpan w:val="3"/>
              </w:tcPr>
            </w:tcPrChange>
          </w:tcPr>
          <w:p w14:paraId="63BC064A" w14:textId="77777777" w:rsidR="00B779F3" w:rsidRDefault="00BC3717" w:rsidP="00B779F3">
            <w:pPr>
              <w:pStyle w:val="ListParagraph"/>
              <w:ind w:left="176" w:hanging="90"/>
              <w:rPr>
                <w:ins w:id="801" w:author="Amirsalar Mansouri" w:date="2021-05-05T17:56:00Z"/>
                <w:rFonts w:cstheme="minorHAnsi"/>
                <w:sz w:val="21"/>
                <w:szCs w:val="21"/>
                <w:shd w:val="clear" w:color="auto" w:fill="FFFFFF"/>
              </w:rPr>
            </w:pPr>
            <w:r w:rsidRPr="00A946E4">
              <w:rPr>
                <w:rFonts w:cstheme="minorHAnsi"/>
                <w:bCs/>
              </w:rPr>
              <w:t>Upward Bound Math Science</w:t>
            </w:r>
          </w:p>
          <w:p w14:paraId="12A7BA8C" w14:textId="7F69A8B1" w:rsidR="00BC3717" w:rsidRPr="00B779F3" w:rsidDel="0023095E" w:rsidRDefault="00BC3717" w:rsidP="00B779F3">
            <w:pPr>
              <w:pStyle w:val="ListParagraph"/>
              <w:ind w:left="810" w:hanging="90"/>
              <w:rPr>
                <w:del w:id="802" w:author="Amirsalar Mansouri" w:date="2021-05-05T17:42:00Z"/>
                <w:rFonts w:cstheme="minorHAnsi"/>
                <w:bCs/>
                <w:rPrChange w:id="803" w:author="Amirsalar Mansouri" w:date="2021-05-05T17:55:00Z">
                  <w:rPr>
                    <w:del w:id="804" w:author="Amirsalar Mansouri" w:date="2021-05-05T17:42:00Z"/>
                  </w:rPr>
                </w:rPrChange>
              </w:rPr>
              <w:pPrChange w:id="805" w:author="Amirsalar Mansouri" w:date="2021-05-05T17:56:00Z">
                <w:pPr>
                  <w:pStyle w:val="ListParagraph"/>
                  <w:ind w:left="270"/>
                </w:pPr>
              </w:pPrChange>
            </w:pPr>
            <w:del w:id="806" w:author="Amirsalar Mansouri" w:date="2021-05-05T17:56:00Z">
              <w:r w:rsidRPr="00B779F3" w:rsidDel="00B779F3">
                <w:rPr>
                  <w:rFonts w:cstheme="minorHAnsi"/>
                  <w:bCs/>
                  <w:rPrChange w:id="807" w:author="Amirsalar Mansouri" w:date="2021-05-05T17:55:00Z">
                    <w:rPr>
                      <w:bCs/>
                    </w:rPr>
                  </w:rPrChange>
                </w:rPr>
                <w:br/>
              </w:r>
            </w:del>
            <w:r w:rsidRPr="00B779F3">
              <w:rPr>
                <w:rFonts w:cstheme="minorHAnsi"/>
                <w:sz w:val="21"/>
                <w:szCs w:val="21"/>
                <w:shd w:val="clear" w:color="auto" w:fill="FFFFFF"/>
                <w:rPrChange w:id="808" w:author="Amirsalar Mansouri" w:date="2021-05-05T17:55:00Z">
                  <w:rPr>
                    <w:rFonts w:ascii="Segoe UI" w:hAnsi="Segoe UI" w:cs="Segoe UI"/>
                    <w:sz w:val="21"/>
                    <w:szCs w:val="21"/>
                    <w:shd w:val="clear" w:color="auto" w:fill="FFFFFF"/>
                  </w:rPr>
                </w:rPrChange>
              </w:rPr>
              <w:t xml:space="preserve">Teaching Robotics, </w:t>
            </w:r>
            <w:ins w:id="809" w:author="Amirsalar Mansouri" w:date="2021-05-09T13:57:00Z">
              <w:r w:rsidR="000F3FA9">
                <w:rPr>
                  <w:rFonts w:cstheme="minorHAnsi"/>
                  <w:sz w:val="21"/>
                  <w:szCs w:val="21"/>
                  <w:shd w:val="clear" w:color="auto" w:fill="FFFFFF"/>
                </w:rPr>
                <w:t>i</w:t>
              </w:r>
            </w:ins>
            <w:del w:id="810" w:author="Amirsalar Mansouri" w:date="2021-05-09T13:57:00Z">
              <w:r w:rsidRPr="00B779F3" w:rsidDel="000F3FA9">
                <w:rPr>
                  <w:rFonts w:cstheme="minorHAnsi"/>
                  <w:sz w:val="21"/>
                  <w:szCs w:val="21"/>
                  <w:shd w:val="clear" w:color="auto" w:fill="FFFFFF"/>
                  <w:rPrChange w:id="811" w:author="Amirsalar Mansouri" w:date="2021-05-05T17:55:00Z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rPrChange>
                </w:rPr>
                <w:delText>I</w:delText>
              </w:r>
            </w:del>
            <w:r w:rsidRPr="00B779F3">
              <w:rPr>
                <w:rFonts w:cstheme="minorHAnsi"/>
                <w:sz w:val="21"/>
                <w:szCs w:val="21"/>
                <w:shd w:val="clear" w:color="auto" w:fill="FFFFFF"/>
                <w:rPrChange w:id="812" w:author="Amirsalar Mansouri" w:date="2021-05-05T17:55:00Z">
                  <w:rPr>
                    <w:rFonts w:ascii="Segoe UI" w:hAnsi="Segoe UI" w:cs="Segoe UI"/>
                    <w:sz w:val="21"/>
                    <w:szCs w:val="21"/>
                    <w:shd w:val="clear" w:color="auto" w:fill="FFFFFF"/>
                  </w:rPr>
                </w:rPrChange>
              </w:rPr>
              <w:t>ntroduction to electronics and the microcontroller and robotics</w:t>
            </w:r>
            <w:r w:rsidR="002C05D5" w:rsidRPr="00B779F3">
              <w:rPr>
                <w:rFonts w:cstheme="minorHAnsi"/>
                <w:sz w:val="21"/>
                <w:szCs w:val="21"/>
                <w:shd w:val="clear" w:color="auto" w:fill="FFFFFF"/>
                <w:rPrChange w:id="813" w:author="Amirsalar Mansouri" w:date="2021-05-05T17:55:00Z">
                  <w:rPr>
                    <w:rFonts w:ascii="Segoe UI" w:hAnsi="Segoe UI" w:cs="Segoe UI"/>
                    <w:sz w:val="21"/>
                    <w:szCs w:val="21"/>
                    <w:shd w:val="clear" w:color="auto" w:fill="FFFFFF"/>
                  </w:rPr>
                </w:rPrChange>
              </w:rPr>
              <w:t>.</w:t>
            </w:r>
          </w:p>
          <w:p w14:paraId="3B9FEE34" w14:textId="77777777" w:rsidR="00BC3717" w:rsidRPr="0023095E" w:rsidRDefault="00BC3717" w:rsidP="00B779F3">
            <w:pPr>
              <w:pStyle w:val="ListParagraph"/>
              <w:ind w:left="810" w:hanging="90"/>
              <w:rPr>
                <w:rPrChange w:id="814" w:author="Amirsalar Mansouri" w:date="2021-05-05T17:42:00Z">
                  <w:rPr/>
                </w:rPrChange>
              </w:rPr>
              <w:pPrChange w:id="815" w:author="Amirsalar Mansouri" w:date="2021-05-05T17:56:00Z">
                <w:pPr>
                  <w:pStyle w:val="ListParagraph"/>
                  <w:ind w:left="270"/>
                </w:pPr>
              </w:pPrChange>
            </w:pPr>
          </w:p>
        </w:tc>
      </w:tr>
      <w:tr w:rsidR="00BC3717" w:rsidRPr="00A946E4" w:rsidDel="00B779F3" w14:paraId="6DF2CA74" w14:textId="36BC47AA" w:rsidTr="00B779F3">
        <w:tblPrEx>
          <w:tblPrExChange w:id="816" w:author="Amirsalar Mansouri" w:date="2021-05-05T17:56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872"/>
          <w:del w:id="817" w:author="Amirsalar Mansouri" w:date="2021-05-05T17:55:00Z"/>
          <w:trPrChange w:id="818" w:author="Amirsalar Mansouri" w:date="2021-05-05T17:56:00Z">
            <w:trPr>
              <w:gridAfter w:val="0"/>
              <w:trHeight w:val="810"/>
            </w:trPr>
          </w:trPrChange>
        </w:trPr>
        <w:tc>
          <w:tcPr>
            <w:tcW w:w="2055" w:type="dxa"/>
            <w:tcPrChange w:id="819" w:author="Amirsalar Mansouri" w:date="2021-05-05T17:56:00Z">
              <w:tcPr>
                <w:tcW w:w="2055" w:type="dxa"/>
                <w:gridSpan w:val="2"/>
              </w:tcPr>
            </w:tcPrChange>
          </w:tcPr>
          <w:p w14:paraId="68CE6119" w14:textId="7D3DFCA7" w:rsidR="00BC3717" w:rsidRPr="00A946E4" w:rsidDel="00B779F3" w:rsidRDefault="00BC3717" w:rsidP="00BC3717">
            <w:pPr>
              <w:jc w:val="right"/>
              <w:rPr>
                <w:del w:id="820" w:author="Amirsalar Mansouri" w:date="2021-05-05T17:55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del w:id="821" w:author="Amirsalar Mansouri" w:date="2021-05-05T17:55:00Z">
              <w:r w:rsidRPr="00A946E4" w:rsidDel="00B779F3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delText>Fall 2012</w:delText>
              </w:r>
            </w:del>
          </w:p>
        </w:tc>
        <w:tc>
          <w:tcPr>
            <w:tcW w:w="8650" w:type="dxa"/>
            <w:gridSpan w:val="2"/>
            <w:tcPrChange w:id="822" w:author="Amirsalar Mansouri" w:date="2021-05-05T17:56:00Z">
              <w:tcPr>
                <w:tcW w:w="8601" w:type="dxa"/>
                <w:gridSpan w:val="3"/>
              </w:tcPr>
            </w:tcPrChange>
          </w:tcPr>
          <w:p w14:paraId="3B927799" w14:textId="1F4EF359" w:rsidR="00BC3717" w:rsidDel="0023095E" w:rsidRDefault="00BC3717" w:rsidP="00B779F3">
            <w:pPr>
              <w:pStyle w:val="ListParagraph"/>
              <w:ind w:left="0"/>
              <w:rPr>
                <w:del w:id="823" w:author="Amirsalar Mansouri" w:date="2021-05-05T17:42:00Z"/>
                <w:rFonts w:cstheme="minorHAnsi"/>
              </w:rPr>
              <w:pPrChange w:id="824" w:author="Amirsalar Mansouri" w:date="2021-05-05T17:55:00Z">
                <w:pPr>
                  <w:pStyle w:val="ListParagraph"/>
                  <w:ind w:left="270"/>
                </w:pPr>
              </w:pPrChange>
            </w:pPr>
            <w:del w:id="825" w:author="Amirsalar Mansouri" w:date="2021-05-05T17:55:00Z">
              <w:r w:rsidRPr="00A946E4" w:rsidDel="00B779F3">
                <w:rPr>
                  <w:rFonts w:cstheme="minorHAnsi"/>
                  <w:bCs/>
                </w:rPr>
                <w:delText>Head Teaching Assistant of Electronics.</w:delText>
              </w:r>
              <w:r w:rsidRPr="00A946E4" w:rsidDel="00B779F3">
                <w:rPr>
                  <w:rFonts w:cstheme="minorHAnsi"/>
                </w:rPr>
                <w:delText xml:space="preserve"> Duties included shared administrative </w:delText>
              </w:r>
            </w:del>
            <w:del w:id="826" w:author="Amirsalar Mansouri" w:date="2021-05-05T17:54:00Z">
              <w:r w:rsidRPr="00A946E4" w:rsidDel="00B779F3">
                <w:rPr>
                  <w:rFonts w:cstheme="minorHAnsi"/>
                </w:rPr>
                <w:delText xml:space="preserve">    r</w:delText>
              </w:r>
            </w:del>
            <w:del w:id="827" w:author="Amirsalar Mansouri" w:date="2021-05-05T17:55:00Z">
              <w:r w:rsidRPr="00A946E4" w:rsidDel="00B779F3">
                <w:rPr>
                  <w:rFonts w:cstheme="minorHAnsi"/>
                </w:rPr>
                <w:delText>esponsibilities with faculty instructor, fielding of all student inquiries, and oversight of graduate student teaching assistants and grader.</w:delText>
              </w:r>
            </w:del>
          </w:p>
          <w:p w14:paraId="506FD95E" w14:textId="4E127FC3" w:rsidR="00BC3717" w:rsidRPr="00A946E4" w:rsidDel="00B779F3" w:rsidRDefault="00BC3717" w:rsidP="00B779F3">
            <w:pPr>
              <w:rPr>
                <w:del w:id="828" w:author="Amirsalar Mansouri" w:date="2021-05-05T17:55:00Z"/>
              </w:rPr>
              <w:pPrChange w:id="829" w:author="Amirsalar Mansouri" w:date="2021-05-05T17:55:00Z">
                <w:pPr/>
              </w:pPrChange>
            </w:pPr>
          </w:p>
        </w:tc>
      </w:tr>
      <w:tr w:rsidR="00BC3717" w:rsidRPr="00A946E4" w14:paraId="7090A6A7" w14:textId="77777777" w:rsidTr="00B779F3">
        <w:tblPrEx>
          <w:tblPrExChange w:id="830" w:author="Amirsalar Mansouri" w:date="2021-05-05T17:56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540"/>
          <w:trPrChange w:id="831" w:author="Amirsalar Mansouri" w:date="2021-05-05T17:56:00Z">
            <w:trPr>
              <w:gridAfter w:val="0"/>
              <w:trHeight w:val="540"/>
            </w:trPr>
          </w:trPrChange>
        </w:trPr>
        <w:tc>
          <w:tcPr>
            <w:tcW w:w="2055" w:type="dxa"/>
            <w:tcPrChange w:id="832" w:author="Amirsalar Mansouri" w:date="2021-05-05T17:56:00Z">
              <w:tcPr>
                <w:tcW w:w="2055" w:type="dxa"/>
                <w:gridSpan w:val="2"/>
              </w:tcPr>
            </w:tcPrChange>
          </w:tcPr>
          <w:p w14:paraId="09332A23" w14:textId="77777777" w:rsidR="0023095E" w:rsidRDefault="0023095E" w:rsidP="00BC3717">
            <w:pPr>
              <w:jc w:val="right"/>
              <w:rPr>
                <w:ins w:id="833" w:author="Amirsalar Mansouri" w:date="2021-05-05T17:42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ins w:id="834" w:author="Amirsalar Mansouri" w:date="2021-05-05T17:42:00Z">
              <w:r w:rsidRPr="00A946E4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t>Fall 2009</w:t>
              </w:r>
              <w:r w:rsidRPr="00A946E4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br/>
                <w:t xml:space="preserve">     Spring </w:t>
              </w:r>
              <w:proofErr w:type="gramStart"/>
              <w:r w:rsidRPr="00A946E4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t>2010</w:t>
              </w:r>
              <w:proofErr w:type="gramEnd"/>
            </w:ins>
          </w:p>
          <w:p w14:paraId="2EEDAE9A" w14:textId="6A63940A" w:rsidR="00BC3717" w:rsidRPr="00A946E4" w:rsidRDefault="00BC3717" w:rsidP="00BC3717">
            <w:pPr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r w:rsidRPr="00A946E4"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  <w:t>Fall 2012</w:t>
            </w:r>
          </w:p>
        </w:tc>
        <w:tc>
          <w:tcPr>
            <w:tcW w:w="8650" w:type="dxa"/>
            <w:gridSpan w:val="2"/>
            <w:tcPrChange w:id="835" w:author="Amirsalar Mansouri" w:date="2021-05-05T17:56:00Z">
              <w:tcPr>
                <w:tcW w:w="8601" w:type="dxa"/>
                <w:gridSpan w:val="3"/>
              </w:tcPr>
            </w:tcPrChange>
          </w:tcPr>
          <w:p w14:paraId="72C061C0" w14:textId="4D0A7D1A" w:rsidR="001125D1" w:rsidRDefault="0023095E" w:rsidP="001125D1">
            <w:pPr>
              <w:pStyle w:val="ListParagraph"/>
              <w:ind w:left="86"/>
              <w:rPr>
                <w:ins w:id="836" w:author="Amirsalar Mansouri" w:date="2021-05-05T17:50:00Z"/>
                <w:rFonts w:eastAsia="Times New Roman" w:cstheme="minorHAnsi"/>
                <w:color w:val="000000"/>
              </w:rPr>
            </w:pPr>
            <w:ins w:id="837" w:author="Amirsalar Mansouri" w:date="2021-05-05T17:40:00Z">
              <w:r w:rsidRPr="00CF0A6F">
                <w:rPr>
                  <w:rFonts w:cstheme="minorHAnsi"/>
                  <w:bCs/>
                </w:rPr>
                <w:t xml:space="preserve">Teaching Assistant of </w:t>
              </w:r>
            </w:ins>
            <w:ins w:id="838" w:author="Amirsalar Mansouri" w:date="2021-05-05T17:49:00Z">
              <w:r w:rsidR="001125D1" w:rsidRPr="001125D1">
                <w:rPr>
                  <w:rFonts w:eastAsia="Times New Roman" w:cstheme="minorHAnsi"/>
                  <w:color w:val="000000"/>
                  <w:rPrChange w:id="839" w:author="Amirsalar Mansouri" w:date="2021-05-05T17:49:00Z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rPrChange>
                </w:rPr>
                <w:t xml:space="preserve">School of Electrical &amp; Electronic Engineering, Iran University of Science &amp; Technology, </w:t>
              </w:r>
              <w:proofErr w:type="spellStart"/>
              <w:r w:rsidR="001125D1" w:rsidRPr="001125D1">
                <w:rPr>
                  <w:rFonts w:eastAsia="Times New Roman" w:cstheme="minorHAnsi"/>
                  <w:color w:val="000000"/>
                  <w:rPrChange w:id="840" w:author="Amirsalar Mansouri" w:date="2021-05-05T17:49:00Z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rPrChange>
                </w:rPr>
                <w:t>Behshahr</w:t>
              </w:r>
              <w:proofErr w:type="spellEnd"/>
              <w:r w:rsidR="001125D1" w:rsidRPr="001125D1">
                <w:rPr>
                  <w:rFonts w:eastAsia="Times New Roman" w:cstheme="minorHAnsi"/>
                  <w:color w:val="000000"/>
                  <w:rPrChange w:id="841" w:author="Amirsalar Mansouri" w:date="2021-05-05T17:49:00Z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rPrChange>
                </w:rPr>
                <w:t>, Iran</w:t>
              </w:r>
            </w:ins>
          </w:p>
          <w:p w14:paraId="6F502462" w14:textId="1381B9C4" w:rsidR="00BC3717" w:rsidRPr="001125D1" w:rsidRDefault="00BC3717" w:rsidP="001125D1">
            <w:pPr>
              <w:pStyle w:val="ListParagraph"/>
              <w:rPr>
                <w:rFonts w:cstheme="minorHAnsi"/>
                <w:bCs/>
                <w:rPrChange w:id="842" w:author="Amirsalar Mansouri" w:date="2021-05-05T17:50:00Z">
                  <w:rPr/>
                </w:rPrChange>
              </w:rPr>
              <w:pPrChange w:id="843" w:author="Amirsalar Mansouri" w:date="2021-05-05T17:50:00Z">
                <w:pPr>
                  <w:pStyle w:val="ListParagraph"/>
                  <w:ind w:left="270"/>
                </w:pPr>
              </w:pPrChange>
            </w:pPr>
            <w:del w:id="844" w:author="Amirsalar Mansouri" w:date="2021-05-05T17:40:00Z">
              <w:r w:rsidRPr="001125D1" w:rsidDel="0023095E">
                <w:rPr>
                  <w:rFonts w:cstheme="minorHAnsi"/>
                  <w:rPrChange w:id="845" w:author="Amirsalar Mansouri" w:date="2021-05-05T17:50:00Z">
                    <w:rPr/>
                  </w:rPrChange>
                </w:rPr>
                <w:delText xml:space="preserve">Teaching assistant of </w:delText>
              </w:r>
            </w:del>
            <w:r w:rsidRPr="001125D1">
              <w:rPr>
                <w:rFonts w:cstheme="minorHAnsi"/>
                <w:rPrChange w:id="846" w:author="Amirsalar Mansouri" w:date="2021-05-05T17:50:00Z">
                  <w:rPr/>
                </w:rPrChange>
              </w:rPr>
              <w:t>Electronic</w:t>
            </w:r>
            <w:r w:rsidRPr="001125D1">
              <w:rPr>
                <w:rFonts w:cstheme="minorHAnsi"/>
                <w:color w:val="002147"/>
                <w:sz w:val="18"/>
                <w:szCs w:val="18"/>
                <w:shd w:val="clear" w:color="auto" w:fill="FFFFFF"/>
                <w:rPrChange w:id="847" w:author="Amirsalar Mansouri" w:date="2021-05-05T17:50:00Z">
                  <w:rPr>
                    <w:color w:val="002147"/>
                    <w:sz w:val="18"/>
                    <w:szCs w:val="18"/>
                    <w:shd w:val="clear" w:color="auto" w:fill="FFFFFF"/>
                  </w:rPr>
                </w:rPrChange>
              </w:rPr>
              <w:t xml:space="preserve"> </w:t>
            </w:r>
            <w:r w:rsidRPr="001125D1">
              <w:rPr>
                <w:rFonts w:cstheme="minorHAnsi"/>
                <w:shd w:val="clear" w:color="auto" w:fill="FFFFFF"/>
                <w:rPrChange w:id="848" w:author="Amirsalar Mansouri" w:date="2021-05-05T17:50:00Z">
                  <w:rPr>
                    <w:shd w:val="clear" w:color="auto" w:fill="FFFFFF"/>
                  </w:rPr>
                </w:rPrChange>
              </w:rPr>
              <w:t>II</w:t>
            </w:r>
            <w:ins w:id="849" w:author="Amirsalar Mansouri" w:date="2021-05-05T17:40:00Z">
              <w:r w:rsidR="0023095E" w:rsidRPr="001125D1">
                <w:rPr>
                  <w:rFonts w:cstheme="minorHAnsi"/>
                  <w:shd w:val="clear" w:color="auto" w:fill="FFFFFF"/>
                  <w:rPrChange w:id="850" w:author="Amirsalar Mansouri" w:date="2021-05-05T17:50:00Z">
                    <w:rPr>
                      <w:shd w:val="clear" w:color="auto" w:fill="FFFFFF"/>
                    </w:rPr>
                  </w:rPrChange>
                </w:rPr>
                <w:t xml:space="preserve"> (F</w:t>
              </w:r>
            </w:ins>
            <w:ins w:id="851" w:author="Amirsalar Mansouri" w:date="2021-05-05T17:41:00Z">
              <w:r w:rsidR="0023095E" w:rsidRPr="001125D1">
                <w:rPr>
                  <w:rFonts w:cstheme="minorHAnsi"/>
                  <w:shd w:val="clear" w:color="auto" w:fill="FFFFFF"/>
                  <w:rPrChange w:id="852" w:author="Amirsalar Mansouri" w:date="2021-05-05T17:50:00Z">
                    <w:rPr>
                      <w:shd w:val="clear" w:color="auto" w:fill="FFFFFF"/>
                    </w:rPr>
                  </w:rPrChange>
                </w:rPr>
                <w:t>all 2012)</w:t>
              </w:r>
            </w:ins>
            <w:ins w:id="853" w:author="Amirsalar Mansouri" w:date="2021-05-05T17:40:00Z">
              <w:r w:rsidR="0023095E" w:rsidRPr="001125D1">
                <w:rPr>
                  <w:rFonts w:cstheme="minorHAnsi"/>
                  <w:rPrChange w:id="854" w:author="Amirsalar Mansouri" w:date="2021-05-05T17:50:00Z">
                    <w:rPr/>
                  </w:rPrChange>
                </w:rPr>
                <w:t>,</w:t>
              </w:r>
            </w:ins>
            <w:del w:id="855" w:author="Amirsalar Mansouri" w:date="2021-05-05T17:40:00Z">
              <w:r w:rsidRPr="001125D1" w:rsidDel="0023095E">
                <w:rPr>
                  <w:rFonts w:cstheme="minorHAnsi"/>
                  <w:rPrChange w:id="856" w:author="Amirsalar Mansouri" w:date="2021-05-05T17:50:00Z">
                    <w:rPr/>
                  </w:rPrChange>
                </w:rPr>
                <w:delText>.</w:delText>
              </w:r>
            </w:del>
            <w:r w:rsidRPr="001125D1">
              <w:rPr>
                <w:rFonts w:cstheme="minorHAnsi"/>
                <w:rPrChange w:id="857" w:author="Amirsalar Mansouri" w:date="2021-05-05T17:50:00Z">
                  <w:rPr/>
                </w:rPrChange>
              </w:rPr>
              <w:t xml:space="preserve"> </w:t>
            </w:r>
            <w:ins w:id="858" w:author="Amirsalar Mansouri" w:date="2021-05-05T17:41:00Z">
              <w:r w:rsidR="0023095E" w:rsidRPr="001125D1">
                <w:rPr>
                  <w:rFonts w:cstheme="minorHAnsi"/>
                  <w:rPrChange w:id="859" w:author="Amirsalar Mansouri" w:date="2021-05-05T17:50:00Z">
                    <w:rPr/>
                  </w:rPrChange>
                </w:rPr>
                <w:t xml:space="preserve"> </w:t>
              </w:r>
              <w:r w:rsidR="0023095E" w:rsidRPr="001125D1">
                <w:rPr>
                  <w:rFonts w:cstheme="minorHAnsi"/>
                  <w:rPrChange w:id="860" w:author="Amirsalar Mansouri" w:date="2021-05-05T17:50:00Z">
                    <w:rPr/>
                  </w:rPrChange>
                </w:rPr>
                <w:t>Computer Programming</w:t>
              </w:r>
              <w:r w:rsidR="0023095E" w:rsidRPr="001125D1" w:rsidDel="0023095E">
                <w:rPr>
                  <w:rFonts w:cstheme="minorHAnsi"/>
                  <w:rPrChange w:id="861" w:author="Amirsalar Mansouri" w:date="2021-05-05T17:50:00Z">
                    <w:rPr/>
                  </w:rPrChange>
                </w:rPr>
                <w:t xml:space="preserve"> </w:t>
              </w:r>
              <w:r w:rsidR="0023095E" w:rsidRPr="001125D1">
                <w:rPr>
                  <w:rFonts w:cstheme="minorHAnsi"/>
                  <w:rPrChange w:id="862" w:author="Amirsalar Mansouri" w:date="2021-05-05T17:50:00Z">
                    <w:rPr/>
                  </w:rPrChange>
                </w:rPr>
                <w:t>(</w:t>
              </w:r>
              <w:r w:rsidR="0023095E" w:rsidRPr="001125D1">
                <w:rPr>
                  <w:rFonts w:cstheme="minorHAnsi"/>
                  <w:rPrChange w:id="863" w:author="Amirsalar Mansouri" w:date="2021-05-05T17:50:00Z">
                    <w:rPr/>
                  </w:rPrChange>
                </w:rPr>
                <w:t>Fall 2009</w:t>
              </w:r>
              <w:r w:rsidR="0023095E" w:rsidRPr="001125D1">
                <w:rPr>
                  <w:rFonts w:cstheme="minorHAnsi"/>
                  <w:rPrChange w:id="864" w:author="Amirsalar Mansouri" w:date="2021-05-05T17:50:00Z">
                    <w:rPr/>
                  </w:rPrChange>
                </w:rPr>
                <w:t xml:space="preserve"> and </w:t>
              </w:r>
              <w:r w:rsidR="0023095E" w:rsidRPr="001125D1">
                <w:rPr>
                  <w:rFonts w:cstheme="minorHAnsi"/>
                  <w:rPrChange w:id="865" w:author="Amirsalar Mansouri" w:date="2021-05-05T17:50:00Z">
                    <w:rPr/>
                  </w:rPrChange>
                </w:rPr>
                <w:t>Spring 2010</w:t>
              </w:r>
              <w:r w:rsidR="0023095E" w:rsidRPr="001125D1">
                <w:rPr>
                  <w:rFonts w:cstheme="minorHAnsi"/>
                  <w:rPrChange w:id="866" w:author="Amirsalar Mansouri" w:date="2021-05-05T17:50:00Z">
                    <w:rPr/>
                  </w:rPrChange>
                </w:rPr>
                <w:t>)</w:t>
              </w:r>
            </w:ins>
            <w:del w:id="867" w:author="Amirsalar Mansouri" w:date="2021-05-05T17:40:00Z">
              <w:r w:rsidRPr="001125D1" w:rsidDel="0023095E">
                <w:rPr>
                  <w:rFonts w:cstheme="minorHAnsi"/>
                  <w:rPrChange w:id="868" w:author="Amirsalar Mansouri" w:date="2021-05-05T17:50:00Z">
                    <w:rPr/>
                  </w:rPrChange>
                </w:rPr>
                <w:delText>Instructor: Dr. Esmaeili</w:delText>
              </w:r>
            </w:del>
          </w:p>
        </w:tc>
      </w:tr>
      <w:tr w:rsidR="00BC3717" w:rsidRPr="00A946E4" w:rsidDel="0023095E" w14:paraId="065DD37A" w14:textId="04997D0F" w:rsidTr="00B779F3">
        <w:tblPrEx>
          <w:tblPrExChange w:id="869" w:author="Amirsalar Mansouri" w:date="2021-05-05T17:56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702"/>
          <w:del w:id="870" w:author="Amirsalar Mansouri" w:date="2021-05-05T17:42:00Z"/>
          <w:trPrChange w:id="871" w:author="Amirsalar Mansouri" w:date="2021-05-05T17:56:00Z">
            <w:trPr>
              <w:gridAfter w:val="0"/>
              <w:trHeight w:val="702"/>
            </w:trPr>
          </w:trPrChange>
        </w:trPr>
        <w:tc>
          <w:tcPr>
            <w:tcW w:w="2055" w:type="dxa"/>
            <w:tcPrChange w:id="872" w:author="Amirsalar Mansouri" w:date="2021-05-05T17:56:00Z">
              <w:tcPr>
                <w:tcW w:w="2055" w:type="dxa"/>
                <w:gridSpan w:val="2"/>
              </w:tcPr>
            </w:tcPrChange>
          </w:tcPr>
          <w:p w14:paraId="785659F6" w14:textId="0AE446C7" w:rsidR="00BC3717" w:rsidRPr="00A946E4" w:rsidDel="0023095E" w:rsidRDefault="00BC3717" w:rsidP="00BC3717">
            <w:pPr>
              <w:jc w:val="right"/>
              <w:rPr>
                <w:del w:id="873" w:author="Amirsalar Mansouri" w:date="2021-05-05T17:42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  <w:del w:id="874" w:author="Amirsalar Mansouri" w:date="2021-05-05T17:42:00Z">
              <w:r w:rsidRPr="00A946E4" w:rsidDel="0023095E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delText>Fall 2009</w:delText>
              </w:r>
              <w:r w:rsidRPr="00A946E4" w:rsidDel="0023095E">
                <w:rPr>
                  <w:rFonts w:eastAsia="TimesNewRoman" w:cstheme="minorHAnsi"/>
                  <w:b/>
                  <w:bCs/>
                  <w:i/>
                  <w:iCs/>
                  <w:sz w:val="24"/>
                  <w:szCs w:val="24"/>
                </w:rPr>
                <w:br/>
                <w:delText xml:space="preserve">     Spring 2010</w:delText>
              </w:r>
            </w:del>
          </w:p>
        </w:tc>
        <w:tc>
          <w:tcPr>
            <w:tcW w:w="8650" w:type="dxa"/>
            <w:gridSpan w:val="2"/>
            <w:tcPrChange w:id="875" w:author="Amirsalar Mansouri" w:date="2021-05-05T17:56:00Z">
              <w:tcPr>
                <w:tcW w:w="8601" w:type="dxa"/>
                <w:gridSpan w:val="3"/>
              </w:tcPr>
            </w:tcPrChange>
          </w:tcPr>
          <w:p w14:paraId="1AED34B7" w14:textId="174F493C" w:rsidR="00BC3717" w:rsidRPr="00A946E4" w:rsidDel="0023095E" w:rsidRDefault="00BC3717" w:rsidP="00BC3717">
            <w:pPr>
              <w:pStyle w:val="ListParagraph"/>
              <w:ind w:left="270"/>
              <w:rPr>
                <w:del w:id="876" w:author="Amirsalar Mansouri" w:date="2021-05-05T17:42:00Z"/>
                <w:rFonts w:cstheme="minorHAnsi"/>
              </w:rPr>
            </w:pPr>
            <w:del w:id="877" w:author="Amirsalar Mansouri" w:date="2021-05-05T17:42:00Z">
              <w:r w:rsidRPr="00A946E4" w:rsidDel="0023095E">
                <w:rPr>
                  <w:rFonts w:cstheme="minorHAnsi"/>
                </w:rPr>
                <w:delText>Teaching assistant of Computer Programming. Instructor: Dr. Mohammadzadeh</w:delText>
              </w:r>
            </w:del>
          </w:p>
          <w:p w14:paraId="3FDAA7FF" w14:textId="4BA799CA" w:rsidR="00C440E5" w:rsidRPr="00A946E4" w:rsidDel="0012349D" w:rsidRDefault="00C440E5" w:rsidP="00BC3717">
            <w:pPr>
              <w:rPr>
                <w:del w:id="878" w:author="Amirsalar Mansouri" w:date="2021-05-05T17:11:00Z"/>
                <w:rFonts w:cstheme="minorHAnsi"/>
              </w:rPr>
            </w:pPr>
          </w:p>
          <w:p w14:paraId="77C3C394" w14:textId="2C3305DE" w:rsidR="00C440E5" w:rsidRPr="00A946E4" w:rsidDel="0012349D" w:rsidRDefault="00C440E5" w:rsidP="00BC3717">
            <w:pPr>
              <w:rPr>
                <w:del w:id="879" w:author="Amirsalar Mansouri" w:date="2021-05-05T17:11:00Z"/>
                <w:rFonts w:cstheme="minorHAnsi"/>
              </w:rPr>
            </w:pPr>
          </w:p>
          <w:p w14:paraId="043C88B8" w14:textId="57B93AEB" w:rsidR="007C44D4" w:rsidRPr="00A946E4" w:rsidDel="0023095E" w:rsidRDefault="007C44D4" w:rsidP="00BC3717">
            <w:pPr>
              <w:rPr>
                <w:del w:id="880" w:author="Amirsalar Mansouri" w:date="2021-05-05T17:42:00Z"/>
                <w:rFonts w:cstheme="minorHAnsi"/>
              </w:rPr>
            </w:pPr>
          </w:p>
          <w:p w14:paraId="23C637F7" w14:textId="78162515" w:rsidR="00C440E5" w:rsidRPr="00A946E4" w:rsidDel="0023095E" w:rsidRDefault="00C440E5" w:rsidP="00BC3717">
            <w:pPr>
              <w:rPr>
                <w:del w:id="881" w:author="Amirsalar Mansouri" w:date="2021-05-05T17:42:00Z"/>
                <w:rFonts w:cstheme="minorHAnsi"/>
              </w:rPr>
            </w:pPr>
          </w:p>
        </w:tc>
      </w:tr>
    </w:tbl>
    <w:bookmarkEnd w:id="333"/>
    <w:bookmarkEnd w:id="334"/>
    <w:p w14:paraId="42A140F1" w14:textId="67DBE06F" w:rsidR="0045141F" w:rsidRPr="00A946E4" w:rsidDel="00064952" w:rsidRDefault="00BD6C67" w:rsidP="007C44D4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moveFrom w:id="882" w:author="Amirsalar Mansouri" w:date="2021-05-09T16:05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FromRangeStart w:id="883" w:author="Amirsalar Mansouri" w:date="2021-05-09T16:05:00Z" w:name="move71128164"/>
      <w:moveFrom w:id="884" w:author="Amirsalar Mansouri" w:date="2021-05-09T16:05:00Z">
        <w:r w:rsidRPr="00A946E4" w:rsidDel="00064952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Publications</w:t>
        </w:r>
      </w:moveFrom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568"/>
      </w:tblGrid>
      <w:tr w:rsidR="00BA034C" w:rsidRPr="00A946E4" w:rsidDel="00064952" w14:paraId="18C0104E" w14:textId="785FA348" w:rsidTr="007C44D4">
        <w:trPr>
          <w:trHeight w:val="2070"/>
        </w:trPr>
        <w:tc>
          <w:tcPr>
            <w:tcW w:w="1998" w:type="dxa"/>
          </w:tcPr>
          <w:p w14:paraId="3F4538AA" w14:textId="793DF556" w:rsidR="00BA034C" w:rsidRPr="00A946E4" w:rsidDel="00064952" w:rsidRDefault="00BA034C" w:rsidP="009F440C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moveFrom w:id="885" w:author="Amirsalar Mansouri" w:date="2021-05-09T16:05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68" w:type="dxa"/>
          </w:tcPr>
          <w:p w14:paraId="0207BA30" w14:textId="04B26744" w:rsidR="0079435B" w:rsidRPr="00A946E4" w:rsidDel="00064952" w:rsidRDefault="00BA72B5" w:rsidP="00930115">
            <w:pPr>
              <w:pStyle w:val="ListParagraph"/>
              <w:spacing w:line="276" w:lineRule="auto"/>
              <w:ind w:left="270"/>
              <w:rPr>
                <w:moveFrom w:id="886" w:author="Amirsalar Mansouri" w:date="2021-05-09T16:05:00Z"/>
                <w:rFonts w:cstheme="minorHAnsi"/>
                <w:b/>
              </w:rPr>
            </w:pPr>
            <w:moveFrom w:id="887" w:author="Amirsalar Mansouri" w:date="2021-05-09T16:05:00Z">
              <w:r w:rsidRPr="00A946E4" w:rsidDel="00064952">
                <w:rPr>
                  <w:rFonts w:cstheme="minorHAnsi"/>
                  <w:b/>
                </w:rPr>
                <w:t>Hierarchal Online Temporal and Spatial EEG Seizure Detection</w:t>
              </w:r>
            </w:moveFrom>
          </w:p>
          <w:p w14:paraId="2ED2B0CD" w14:textId="3ABA76FA" w:rsidR="00783928" w:rsidRPr="00A946E4" w:rsidDel="00064952" w:rsidRDefault="0079435B" w:rsidP="008C26C3">
            <w:pPr>
              <w:pStyle w:val="ListParagraph"/>
              <w:spacing w:line="276" w:lineRule="auto"/>
              <w:ind w:left="270"/>
              <w:rPr>
                <w:moveFrom w:id="888" w:author="Amirsalar Mansouri" w:date="2021-05-09T16:05:00Z"/>
                <w:rFonts w:cstheme="minorHAnsi"/>
              </w:rPr>
            </w:pPr>
            <w:moveFrom w:id="889" w:author="Amirsalar Mansouri" w:date="2021-05-09T16:05:00Z">
              <w:r w:rsidRPr="00A946E4" w:rsidDel="00064952">
                <w:rPr>
                  <w:rFonts w:cstheme="minorHAnsi"/>
                </w:rPr>
                <w:t>Mansouri, Amirsalar, Sanjay Singh, and Khalid Sayood. “</w:t>
              </w:r>
              <w:bookmarkStart w:id="890" w:name="OLE_LINK4"/>
              <w:bookmarkStart w:id="891" w:name="OLE_LINK7"/>
              <w:bookmarkStart w:id="892" w:name="OLE_LINK8"/>
              <w:r w:rsidRPr="00A946E4" w:rsidDel="00064952">
                <w:rPr>
                  <w:rFonts w:cstheme="minorHAnsi"/>
                </w:rPr>
                <w:t>Hierarchal Online Temporal and Spatial EEG Seizure Detection</w:t>
              </w:r>
              <w:bookmarkEnd w:id="890"/>
              <w:bookmarkEnd w:id="891"/>
              <w:bookmarkEnd w:id="892"/>
              <w:r w:rsidRPr="00A946E4" w:rsidDel="00064952">
                <w:rPr>
                  <w:rFonts w:cstheme="minorHAnsi"/>
                </w:rPr>
                <w:t xml:space="preserve">.” 2017 IEEE International Conference on Electro Information Technology (EIT) (May 2017). </w:t>
              </w:r>
              <w:r w:rsidR="00CD52DC" w:rsidRPr="0008171A" w:rsidDel="00064952">
                <w:fldChar w:fldCharType="begin"/>
              </w:r>
              <w:r w:rsidR="00CD52DC" w:rsidRPr="00A946E4" w:rsidDel="00064952">
                <w:rPr>
                  <w:rFonts w:cstheme="minorHAnsi"/>
                  <w:rPrChange w:id="893" w:author="Amirsalar Mansouri" w:date="2021-04-22T11:53:00Z">
                    <w:rPr/>
                  </w:rPrChange>
                </w:rPr>
                <w:instrText xml:space="preserve"> HYPERLINK "https://doi.org/10.1109/EIT.2017.8053397" </w:instrText>
              </w:r>
              <w:r w:rsidR="00CD52DC" w:rsidRPr="0008171A" w:rsidDel="00064952">
                <w:rPr>
                  <w:rPrChange w:id="894" w:author="Amirsalar Mansouri" w:date="2021-04-22T11:53:00Z">
                    <w:rPr>
                      <w:rStyle w:val="Hyperlink"/>
                      <w:rFonts w:cstheme="minorHAnsi"/>
                    </w:rPr>
                  </w:rPrChange>
                </w:rPr>
                <w:fldChar w:fldCharType="separate"/>
              </w:r>
              <w:r w:rsidRPr="00A946E4" w:rsidDel="00064952">
                <w:rPr>
                  <w:rStyle w:val="Hyperlink"/>
                  <w:rFonts w:cstheme="minorHAnsi"/>
                </w:rPr>
                <w:t>doi:10.1109/eit.2017.8053397</w:t>
              </w:r>
              <w:r w:rsidR="00CD52DC" w:rsidRPr="0008171A" w:rsidDel="00064952">
                <w:rPr>
                  <w:rStyle w:val="Hyperlink"/>
                  <w:rFonts w:cstheme="minorHAnsi"/>
                </w:rPr>
                <w:fldChar w:fldCharType="end"/>
              </w:r>
              <w:r w:rsidRPr="00A946E4" w:rsidDel="00064952">
                <w:rPr>
                  <w:rFonts w:cstheme="minorHAnsi"/>
                </w:rPr>
                <w:t>.</w:t>
              </w:r>
            </w:moveFrom>
          </w:p>
          <w:p w14:paraId="63D58322" w14:textId="4BD62585" w:rsidR="00783928" w:rsidRPr="00A946E4" w:rsidDel="00064952" w:rsidRDefault="00783928" w:rsidP="00783928">
            <w:pPr>
              <w:pStyle w:val="ListParagraph"/>
              <w:spacing w:line="276" w:lineRule="auto"/>
              <w:ind w:left="270"/>
              <w:rPr>
                <w:moveFrom w:id="895" w:author="Amirsalar Mansouri" w:date="2021-05-09T16:05:00Z"/>
                <w:rFonts w:cstheme="minorHAnsi"/>
                <w:b/>
                <w:bCs/>
              </w:rPr>
            </w:pPr>
            <w:moveFrom w:id="896" w:author="Amirsalar Mansouri" w:date="2021-05-09T16:05:00Z">
              <w:r w:rsidRPr="00A946E4" w:rsidDel="00064952">
                <w:rPr>
                  <w:rFonts w:cstheme="minorHAnsi"/>
                  <w:b/>
                  <w:bCs/>
                </w:rPr>
                <w:t>Online EEG Seizure Detection and Localization</w:t>
              </w:r>
            </w:moveFrom>
          </w:p>
          <w:p w14:paraId="32C38338" w14:textId="15670AF4" w:rsidR="005D0144" w:rsidRPr="00A946E4" w:rsidDel="00064952" w:rsidRDefault="00783928" w:rsidP="00783928">
            <w:pPr>
              <w:pStyle w:val="ListParagraph"/>
              <w:spacing w:line="276" w:lineRule="auto"/>
              <w:ind w:left="270"/>
              <w:rPr>
                <w:moveFrom w:id="897" w:author="Amirsalar Mansouri" w:date="2021-05-09T16:05:00Z"/>
                <w:rFonts w:cstheme="minorHAnsi"/>
              </w:rPr>
            </w:pPr>
            <w:moveFrom w:id="898" w:author="Amirsalar Mansouri" w:date="2021-05-09T16:05:00Z">
              <w:r w:rsidRPr="00A946E4" w:rsidDel="00064952">
                <w:rPr>
                  <w:rFonts w:cstheme="minorHAnsi"/>
                </w:rPr>
                <w:t xml:space="preserve">Mansouri, Amirsalar, Sanjay P. Singh, and Khalid Sayood. "Online EEG Seizure Detection </w:t>
              </w:r>
            </w:moveFrom>
          </w:p>
          <w:p w14:paraId="31E9FA98" w14:textId="65B96FB1" w:rsidR="00783928" w:rsidRPr="00A946E4" w:rsidDel="00064952" w:rsidRDefault="00783928" w:rsidP="00783928">
            <w:pPr>
              <w:pStyle w:val="ListParagraph"/>
              <w:spacing w:line="276" w:lineRule="auto"/>
              <w:ind w:left="270"/>
              <w:rPr>
                <w:moveFrom w:id="899" w:author="Amirsalar Mansouri" w:date="2021-05-09T16:05:00Z"/>
                <w:rFonts w:cstheme="minorHAnsi"/>
                <w:color w:val="0000FF"/>
                <w:u w:val="single"/>
                <w:shd w:val="clear" w:color="auto" w:fill="FFFFFF"/>
              </w:rPr>
            </w:pPr>
            <w:moveFrom w:id="900" w:author="Amirsalar Mansouri" w:date="2021-05-09T16:05:00Z">
              <w:r w:rsidRPr="00A946E4" w:rsidDel="00064952">
                <w:rPr>
                  <w:rFonts w:cstheme="minorHAnsi"/>
                </w:rPr>
                <w:t xml:space="preserve">and Localization." Algorithms 12.9 (2019): 176. </w:t>
              </w:r>
              <w:r w:rsidR="00CD52DC" w:rsidRPr="0008171A" w:rsidDel="00064952">
                <w:rPr>
                  <w:rFonts w:cstheme="minorHAnsi"/>
                </w:rPr>
                <w:fldChar w:fldCharType="begin"/>
              </w:r>
              <w:r w:rsidR="00CD52DC" w:rsidRPr="00A946E4" w:rsidDel="00064952">
                <w:rPr>
                  <w:rFonts w:cstheme="minorHAnsi"/>
                  <w:rPrChange w:id="901" w:author="Amirsalar Mansouri" w:date="2021-04-22T11:53:00Z">
                    <w:rPr/>
                  </w:rPrChange>
                </w:rPr>
                <w:instrText xml:space="preserve"> HYPERLINK "https://doi.org/10.3390/a12090176" </w:instrText>
              </w:r>
              <w:r w:rsidR="00CD52DC" w:rsidRPr="0008171A" w:rsidDel="00064952">
                <w:rPr>
                  <w:rFonts w:cstheme="minorHAnsi"/>
                  <w:rPrChange w:id="902" w:author="Amirsalar Mansouri" w:date="2021-04-22T11:53:00Z">
                    <w:rPr>
                      <w:rFonts w:cstheme="minorHAnsi"/>
                      <w:color w:val="0000FF"/>
                      <w:u w:val="single"/>
                      <w:shd w:val="clear" w:color="auto" w:fill="FFFFFF"/>
                    </w:rPr>
                  </w:rPrChange>
                </w:rPr>
                <w:fldChar w:fldCharType="separate"/>
              </w:r>
              <w:r w:rsidRPr="00A946E4" w:rsidDel="00064952">
                <w:rPr>
                  <w:rFonts w:cstheme="minorHAnsi"/>
                  <w:color w:val="0000FF"/>
                  <w:u w:val="single"/>
                  <w:shd w:val="clear" w:color="auto" w:fill="FFFFFF"/>
                </w:rPr>
                <w:t>doi.org/10.3390/a12090176</w:t>
              </w:r>
              <w:r w:rsidR="00CD52DC" w:rsidRPr="0008171A" w:rsidDel="00064952">
                <w:rPr>
                  <w:rFonts w:cstheme="minorHAnsi"/>
                  <w:color w:val="0000FF"/>
                  <w:u w:val="single"/>
                  <w:shd w:val="clear" w:color="auto" w:fill="FFFFFF"/>
                </w:rPr>
                <w:fldChar w:fldCharType="end"/>
              </w:r>
            </w:moveFrom>
          </w:p>
          <w:p w14:paraId="015112F4" w14:textId="666CCB82" w:rsidR="005D0144" w:rsidRPr="00A946E4" w:rsidDel="00064952" w:rsidRDefault="005D0144" w:rsidP="005D0144">
            <w:pPr>
              <w:pStyle w:val="ListParagraph"/>
              <w:spacing w:line="276" w:lineRule="auto"/>
              <w:ind w:left="270"/>
              <w:rPr>
                <w:moveFrom w:id="903" w:author="Amirsalar Mansouri" w:date="2021-05-09T16:05:00Z"/>
                <w:rFonts w:cstheme="minorHAnsi"/>
                <w:b/>
                <w:bCs/>
              </w:rPr>
            </w:pPr>
            <w:moveFrom w:id="904" w:author="Amirsalar Mansouri" w:date="2021-05-09T16:05:00Z">
              <w:r w:rsidRPr="00A946E4" w:rsidDel="00064952">
                <w:rPr>
                  <w:rFonts w:cstheme="minorHAnsi"/>
                  <w:b/>
                  <w:bCs/>
                </w:rPr>
                <w:t>Bone Marrow Derived SH-SY5Y Neuroblastoma Cells Infected by Kaposi's Sarcoma Herpes Virus (KSHV) Display Unique Infection Phenotypes and Growth Properties</w:t>
              </w:r>
              <w:r w:rsidR="00DD5CA4" w:rsidRPr="00A946E4" w:rsidDel="00064952">
                <w:rPr>
                  <w:rFonts w:cstheme="minorHAnsi"/>
                  <w:b/>
                  <w:bCs/>
                </w:rPr>
                <w:t xml:space="preserve"> (</w:t>
              </w:r>
              <w:r w:rsidR="00DD5CA4" w:rsidRPr="00A946E4" w:rsidDel="00064952">
                <w:rPr>
                  <w:rFonts w:cstheme="minorHAnsi"/>
                  <w:b/>
                  <w:bCs/>
                  <w:i/>
                  <w:iCs/>
                </w:rPr>
                <w:t>in press</w:t>
              </w:r>
              <w:r w:rsidR="00DD5CA4" w:rsidRPr="00A946E4" w:rsidDel="00064952">
                <w:rPr>
                  <w:rFonts w:cstheme="minorHAnsi"/>
                  <w:b/>
                  <w:bCs/>
                </w:rPr>
                <w:t>)</w:t>
              </w:r>
            </w:moveFrom>
          </w:p>
          <w:p w14:paraId="491ABD1C" w14:textId="1741D15E" w:rsidR="005D0144" w:rsidRPr="00A946E4" w:rsidDel="00064952" w:rsidRDefault="005D0144" w:rsidP="005D0144">
            <w:pPr>
              <w:pStyle w:val="ListParagraph"/>
              <w:spacing w:line="276" w:lineRule="auto"/>
              <w:ind w:left="270"/>
              <w:rPr>
                <w:moveFrom w:id="905" w:author="Amirsalar Mansouri" w:date="2021-05-09T16:05:00Z"/>
                <w:rFonts w:cstheme="minorHAnsi"/>
              </w:rPr>
            </w:pPr>
            <w:moveFrom w:id="906" w:author="Amirsalar Mansouri" w:date="2021-05-09T16:05:00Z">
              <w:r w:rsidRPr="00A946E4" w:rsidDel="00064952">
                <w:rPr>
                  <w:rFonts w:cstheme="minorHAnsi"/>
                </w:rPr>
                <w:t xml:space="preserve">Kong, Xiaohong and Li, Dongmei and Mansouri, Amirsalar and Kang, Guobin and Sayood, Khalid and West, John and Wood, Charles. 2021. "Bone Marrow Derived SH-SY5Y Neuroblastoma Cells Infected by Kaposi's Sarcoma Herpes Virus (KSHV) Display Unique Infection Phenotypes and Growth Properties." </w:t>
              </w:r>
              <w:r w:rsidRPr="00A946E4" w:rsidDel="00064952">
                <w:rPr>
                  <w:rFonts w:cstheme="minorHAnsi"/>
                  <w:i/>
                  <w:iCs/>
                </w:rPr>
                <w:t>Journal of Virology</w:t>
              </w:r>
              <w:r w:rsidRPr="00A946E4" w:rsidDel="00064952">
                <w:rPr>
                  <w:rFonts w:cstheme="minorHAnsi"/>
                </w:rPr>
                <w:t xml:space="preserve"> (American Society for Microbiology Journals). </w:t>
              </w:r>
              <w:r w:rsidR="00CD52DC" w:rsidRPr="0008171A" w:rsidDel="00064952">
                <w:fldChar w:fldCharType="begin"/>
              </w:r>
              <w:r w:rsidR="00CD52DC" w:rsidRPr="00A946E4" w:rsidDel="00064952">
                <w:rPr>
                  <w:rFonts w:cstheme="minorHAnsi"/>
                  <w:rPrChange w:id="907" w:author="Amirsalar Mansouri" w:date="2021-04-22T11:53:00Z">
                    <w:rPr/>
                  </w:rPrChange>
                </w:rPr>
                <w:instrText xml:space="preserve"> HYPERLINK "https://jvi.asm.org/content/early/2021/04/08/JVI.00003-21" </w:instrText>
              </w:r>
              <w:r w:rsidR="00CD52DC" w:rsidRPr="0008171A" w:rsidDel="00064952">
                <w:rPr>
                  <w:rPrChange w:id="908" w:author="Amirsalar Mansouri" w:date="2021-04-22T11:53:00Z">
                    <w:rPr>
                      <w:rStyle w:val="Hyperlink"/>
                      <w:rFonts w:cstheme="minorHAnsi"/>
                    </w:rPr>
                  </w:rPrChange>
                </w:rPr>
                <w:fldChar w:fldCharType="separate"/>
              </w:r>
              <w:r w:rsidRPr="00A946E4" w:rsidDel="00064952">
                <w:rPr>
                  <w:rStyle w:val="Hyperlink"/>
                  <w:rFonts w:cstheme="minorHAnsi"/>
                </w:rPr>
                <w:t>doi:10.1128/JVI.00003-21</w:t>
              </w:r>
              <w:r w:rsidR="00CD52DC" w:rsidRPr="0008171A" w:rsidDel="00064952">
                <w:rPr>
                  <w:rStyle w:val="Hyperlink"/>
                  <w:rFonts w:cstheme="minorHAnsi"/>
                </w:rPr>
                <w:fldChar w:fldCharType="end"/>
              </w:r>
            </w:moveFrom>
          </w:p>
          <w:p w14:paraId="75E4DEBA" w14:textId="14E4E936" w:rsidR="00DD5CA4" w:rsidRPr="00A946E4" w:rsidDel="00064952" w:rsidRDefault="00185F66" w:rsidP="00185F66">
            <w:pPr>
              <w:pStyle w:val="ListParagraph"/>
              <w:spacing w:line="276" w:lineRule="auto"/>
              <w:ind w:left="270"/>
              <w:rPr>
                <w:moveFrom w:id="909" w:author="Amirsalar Mansouri" w:date="2021-05-09T16:05:00Z"/>
                <w:rFonts w:cstheme="minorHAnsi"/>
                <w:b/>
                <w:bCs/>
              </w:rPr>
            </w:pPr>
            <w:moveFrom w:id="910" w:author="Amirsalar Mansouri" w:date="2021-05-09T16:05:00Z">
              <w:r w:rsidRPr="00A946E4" w:rsidDel="00064952">
                <w:rPr>
                  <w:rFonts w:cstheme="minorHAnsi"/>
                  <w:b/>
                  <w:bCs/>
                </w:rPr>
                <w:t xml:space="preserve">Automated Concussion Detection </w:t>
              </w:r>
              <w:r w:rsidR="00DD5CA4" w:rsidRPr="00A946E4" w:rsidDel="00064952">
                <w:rPr>
                  <w:rFonts w:cstheme="minorHAnsi"/>
                  <w:b/>
                  <w:bCs/>
                </w:rPr>
                <w:t>(</w:t>
              </w:r>
              <w:r w:rsidR="00DD5CA4" w:rsidRPr="00A946E4" w:rsidDel="00064952">
                <w:rPr>
                  <w:rFonts w:cstheme="minorHAnsi"/>
                  <w:b/>
                  <w:bCs/>
                  <w:i/>
                  <w:iCs/>
                </w:rPr>
                <w:t>Manuscript in preparation</w:t>
              </w:r>
              <w:r w:rsidR="00DD5CA4" w:rsidRPr="00A946E4" w:rsidDel="00064952">
                <w:rPr>
                  <w:rFonts w:cstheme="minorHAnsi"/>
                  <w:b/>
                  <w:bCs/>
                </w:rPr>
                <w:t>)</w:t>
              </w:r>
            </w:moveFrom>
          </w:p>
          <w:p w14:paraId="39EB73A3" w14:textId="552E9D91" w:rsidR="004E137F" w:rsidRPr="00A946E4" w:rsidDel="00064952" w:rsidRDefault="00185F66" w:rsidP="00185F66">
            <w:pPr>
              <w:pStyle w:val="ListParagraph"/>
              <w:spacing w:line="276" w:lineRule="auto"/>
              <w:ind w:left="270"/>
              <w:rPr>
                <w:moveFrom w:id="911" w:author="Amirsalar Mansouri" w:date="2021-05-09T16:05:00Z"/>
                <w:rFonts w:cstheme="minorHAnsi"/>
                <w:color w:val="0000FF"/>
                <w:u w:val="single"/>
                <w:shd w:val="clear" w:color="auto" w:fill="FFFFFF"/>
              </w:rPr>
            </w:pPr>
            <w:moveFrom w:id="912" w:author="Amirsalar Mansouri" w:date="2021-05-09T16:05:00Z">
              <w:r w:rsidRPr="00A946E4" w:rsidDel="00064952">
                <w:rPr>
                  <w:rFonts w:cstheme="minorHAnsi"/>
                </w:rPr>
                <w:t xml:space="preserve">Mansouri, </w:t>
              </w:r>
              <w:r w:rsidR="00DD5CA4" w:rsidRPr="00A946E4" w:rsidDel="00064952">
                <w:rPr>
                  <w:rFonts w:cstheme="minorHAnsi"/>
                </w:rPr>
                <w:t xml:space="preserve">Amirsalar and </w:t>
              </w:r>
              <w:r w:rsidRPr="00A946E4" w:rsidDel="00064952">
                <w:rPr>
                  <w:rFonts w:cstheme="minorHAnsi"/>
                </w:rPr>
                <w:t xml:space="preserve">Ledwidge, Patrick </w:t>
              </w:r>
              <w:r w:rsidR="00DD5CA4" w:rsidRPr="00A946E4" w:rsidDel="00064952">
                <w:rPr>
                  <w:rFonts w:cstheme="minorHAnsi"/>
                </w:rPr>
                <w:t xml:space="preserve">and Sayood, Khalid and </w:t>
              </w:r>
              <w:r w:rsidRPr="00A946E4" w:rsidDel="00064952">
                <w:rPr>
                  <w:rFonts w:cstheme="minorHAnsi"/>
                </w:rPr>
                <w:t>Molfese, Dennis</w:t>
              </w:r>
              <w:r w:rsidR="00DD5CA4" w:rsidRPr="00A946E4" w:rsidDel="00064952">
                <w:rPr>
                  <w:rFonts w:cstheme="minorHAnsi"/>
                </w:rPr>
                <w:t xml:space="preserve"> </w:t>
              </w:r>
              <w:r w:rsidRPr="00A946E4" w:rsidDel="00064952">
                <w:rPr>
                  <w:rFonts w:cstheme="minorHAnsi"/>
                </w:rPr>
                <w:t>(</w:t>
              </w:r>
              <w:r w:rsidR="00DD5CA4" w:rsidRPr="00A946E4" w:rsidDel="00064952">
                <w:rPr>
                  <w:rFonts w:cstheme="minorHAnsi"/>
                </w:rPr>
                <w:t>2021</w:t>
              </w:r>
              <w:r w:rsidRPr="00A946E4" w:rsidDel="00064952">
                <w:rPr>
                  <w:rFonts w:cstheme="minorHAnsi"/>
                </w:rPr>
                <w:t>)</w:t>
              </w:r>
              <w:r w:rsidR="00DD5CA4" w:rsidRPr="00A946E4" w:rsidDel="00064952">
                <w:rPr>
                  <w:rFonts w:cstheme="minorHAnsi"/>
                </w:rPr>
                <w:t xml:space="preserve">. </w:t>
              </w:r>
            </w:moveFrom>
          </w:p>
        </w:tc>
      </w:tr>
    </w:tbl>
    <w:p w14:paraId="5C360181" w14:textId="7E6862B0" w:rsidR="00AA2FAB" w:rsidRPr="00A946E4" w:rsidDel="007E65F4" w:rsidRDefault="0079435B" w:rsidP="007C44D4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moveFrom w:id="913" w:author="Amirsalar Mansouri" w:date="2021-05-09T16:06:00Z"/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moveFromRangeStart w:id="914" w:author="Amirsalar Mansouri" w:date="2021-05-09T16:06:00Z" w:name="move71128753"/>
      <w:moveFromRangeEnd w:id="883"/>
      <w:moveFrom w:id="915" w:author="Amirsalar Mansouri" w:date="2021-05-09T16:06:00Z">
        <w:r w:rsidRPr="00A946E4" w:rsidDel="007E65F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Conferences</w:t>
        </w:r>
        <w:r w:rsidR="00674B19" w:rsidRPr="00A946E4" w:rsidDel="007E65F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>/Workshop</w:t>
        </w:r>
        <w:r w:rsidRPr="00A946E4" w:rsidDel="007E65F4">
          <w:rPr>
            <w:rFonts w:eastAsia="Times New Roman" w:cstheme="minorHAnsi"/>
            <w:b/>
            <w:bCs/>
            <w:i/>
            <w:iCs/>
            <w:color w:val="1F497D" w:themeColor="text2"/>
            <w:sz w:val="28"/>
            <w:szCs w:val="28"/>
          </w:rPr>
          <w:t xml:space="preserve"> Attended</w:t>
        </w:r>
      </w:moveFrom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568"/>
      </w:tblGrid>
      <w:tr w:rsidR="0079435B" w:rsidRPr="00A946E4" w:rsidDel="007E65F4" w14:paraId="4077A83D" w14:textId="69C7B4D1" w:rsidTr="00E918D6">
        <w:tc>
          <w:tcPr>
            <w:tcW w:w="1998" w:type="dxa"/>
          </w:tcPr>
          <w:p w14:paraId="171432B4" w14:textId="059EF473" w:rsidR="0079435B" w:rsidRPr="00A946E4" w:rsidDel="007E65F4" w:rsidRDefault="0079435B" w:rsidP="00E918D6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moveFrom w:id="916" w:author="Amirsalar Mansouri" w:date="2021-05-09T16:06:00Z"/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68" w:type="dxa"/>
          </w:tcPr>
          <w:p w14:paraId="238015A1" w14:textId="364AF752" w:rsidR="00217F43" w:rsidRPr="00A946E4" w:rsidDel="007E65F4" w:rsidRDefault="00217F43" w:rsidP="00E918D6">
            <w:pPr>
              <w:pStyle w:val="ListParagraph"/>
              <w:spacing w:line="276" w:lineRule="auto"/>
              <w:ind w:left="270"/>
              <w:rPr>
                <w:moveFrom w:id="917" w:author="Amirsalar Mansouri" w:date="2021-05-09T16:06:00Z"/>
                <w:rFonts w:cstheme="minorHAnsi"/>
              </w:rPr>
            </w:pPr>
            <w:moveFrom w:id="918" w:author="Amirsalar Mansouri" w:date="2021-05-09T16:06:00Z">
              <w:r w:rsidRPr="00A946E4" w:rsidDel="007E65F4">
                <w:rPr>
                  <w:rFonts w:cstheme="minorHAnsi"/>
                </w:rPr>
                <w:t>2017 IEEE International Conference on Electro Information Technology (EIT) (May 2017)</w:t>
              </w:r>
            </w:moveFrom>
          </w:p>
          <w:p w14:paraId="064489DC" w14:textId="6FCF623F" w:rsidR="00217F43" w:rsidRPr="00A946E4" w:rsidDel="007E65F4" w:rsidRDefault="00217F43" w:rsidP="002C05D5">
            <w:pPr>
              <w:pStyle w:val="ListParagraph"/>
              <w:spacing w:line="276" w:lineRule="auto"/>
              <w:ind w:left="270"/>
              <w:rPr>
                <w:moveFrom w:id="919" w:author="Amirsalar Mansouri" w:date="2021-05-09T16:06:00Z"/>
                <w:rFonts w:cstheme="minorHAnsi"/>
              </w:rPr>
            </w:pPr>
            <w:moveFrom w:id="920" w:author="Amirsalar Mansouri" w:date="2021-05-09T16:06:00Z">
              <w:r w:rsidRPr="00A946E4" w:rsidDel="007E65F4">
                <w:rPr>
                  <w:rFonts w:cstheme="minorHAnsi"/>
                </w:rPr>
                <w:t>2017 American Epilepsy Society Annual Meeting (AES) (December 2017)</w:t>
              </w:r>
            </w:moveFrom>
          </w:p>
          <w:p w14:paraId="568ADAAA" w14:textId="1957436B" w:rsidR="00674B19" w:rsidRPr="00A946E4" w:rsidDel="007E65F4" w:rsidRDefault="00674B19" w:rsidP="002C05D5">
            <w:pPr>
              <w:pStyle w:val="ListParagraph"/>
              <w:spacing w:line="276" w:lineRule="auto"/>
              <w:ind w:left="270"/>
              <w:rPr>
                <w:moveFrom w:id="921" w:author="Amirsalar Mansouri" w:date="2021-05-09T16:06:00Z"/>
                <w:rFonts w:eastAsia="Segoe UI Emoji" w:cstheme="minorHAnsi"/>
              </w:rPr>
            </w:pPr>
            <w:moveFrom w:id="922" w:author="Amirsalar Mansouri" w:date="2021-05-09T16:06:00Z">
              <w:r w:rsidRPr="00A946E4" w:rsidDel="007E65F4">
                <w:rPr>
                  <w:rFonts w:cstheme="minorHAnsi"/>
                </w:rPr>
                <w:t>Workshop on NGS Data Analysis</w:t>
              </w:r>
              <w:r w:rsidR="00AA2FAB" w:rsidRPr="00A946E4" w:rsidDel="007E65F4">
                <w:rPr>
                  <w:rFonts w:cstheme="minorHAnsi"/>
                </w:rPr>
                <w:t>, MASTERING RNA-SEQ</w:t>
              </w:r>
              <w:r w:rsidRPr="00A946E4" w:rsidDel="007E65F4">
                <w:rPr>
                  <w:rFonts w:cstheme="minorHAnsi"/>
                </w:rPr>
                <w:t xml:space="preserve"> (</w:t>
              </w:r>
              <w:r w:rsidRPr="00A946E4" w:rsidDel="007E65F4">
                <w:rPr>
                  <w:rFonts w:eastAsia="Segoe UI Emoji" w:cstheme="minorHAnsi"/>
                </w:rPr>
                <w:t>April 2018)</w:t>
              </w:r>
            </w:moveFrom>
          </w:p>
          <w:p w14:paraId="1C9C83B9" w14:textId="066A5AA6" w:rsidR="00674B19" w:rsidRPr="00A946E4" w:rsidDel="007E65F4" w:rsidRDefault="00674B19" w:rsidP="002C05D5">
            <w:pPr>
              <w:pStyle w:val="ListParagraph"/>
              <w:spacing w:line="276" w:lineRule="auto"/>
              <w:ind w:left="270"/>
              <w:rPr>
                <w:moveFrom w:id="923" w:author="Amirsalar Mansouri" w:date="2021-05-09T16:06:00Z"/>
                <w:rFonts w:cstheme="minorHAnsi"/>
              </w:rPr>
            </w:pPr>
            <w:moveFrom w:id="924" w:author="Amirsalar Mansouri" w:date="2021-05-09T16:06:00Z">
              <w:r w:rsidRPr="00A946E4" w:rsidDel="007E65F4">
                <w:rPr>
                  <w:rFonts w:cstheme="minorHAnsi"/>
                </w:rPr>
                <w:t>2018 Midwest Big Data Summer School (July 2018)</w:t>
              </w:r>
            </w:moveFrom>
          </w:p>
          <w:p w14:paraId="248C9688" w14:textId="22A33227" w:rsidR="005032AF" w:rsidRPr="00A946E4" w:rsidDel="007E65F4" w:rsidRDefault="005032AF" w:rsidP="002C05D5">
            <w:pPr>
              <w:pStyle w:val="ListParagraph"/>
              <w:spacing w:line="276" w:lineRule="auto"/>
              <w:ind w:left="270"/>
              <w:rPr>
                <w:moveFrom w:id="925" w:author="Amirsalar Mansouri" w:date="2021-05-09T16:06:00Z"/>
                <w:rFonts w:cstheme="minorHAnsi"/>
              </w:rPr>
            </w:pPr>
            <w:moveFrom w:id="926" w:author="Amirsalar Mansouri" w:date="2021-05-09T16:06:00Z">
              <w:r w:rsidRPr="00A946E4" w:rsidDel="007E65F4">
                <w:rPr>
                  <w:rFonts w:cstheme="minorHAnsi"/>
                </w:rPr>
                <w:t xml:space="preserve">2019 </w:t>
              </w:r>
              <w:r w:rsidR="007918FA" w:rsidRPr="00A946E4" w:rsidDel="007E65F4">
                <w:rPr>
                  <w:rFonts w:cstheme="minorHAnsi"/>
                </w:rPr>
                <w:t>UNL Research Fair graduate session (April 2019)</w:t>
              </w:r>
            </w:moveFrom>
          </w:p>
        </w:tc>
      </w:tr>
    </w:tbl>
    <w:moveFromRangeEnd w:id="914"/>
    <w:p w14:paraId="4120C671" w14:textId="02998489" w:rsidR="00AA2FAB" w:rsidRPr="00A946E4" w:rsidRDefault="0079435B" w:rsidP="007C44D4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commentRangeStart w:id="927"/>
      <w:r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Computer Skills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568"/>
      </w:tblGrid>
      <w:tr w:rsidR="0079435B" w:rsidRPr="00A946E4" w14:paraId="5741675E" w14:textId="77777777" w:rsidTr="00E918D6">
        <w:tc>
          <w:tcPr>
            <w:tcW w:w="1998" w:type="dxa"/>
          </w:tcPr>
          <w:p w14:paraId="577EF3CD" w14:textId="77777777" w:rsidR="0079435B" w:rsidRPr="00A946E4" w:rsidRDefault="0079435B" w:rsidP="00E918D6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68" w:type="dxa"/>
          </w:tcPr>
          <w:p w14:paraId="37C5858E" w14:textId="43BD6FFC" w:rsidR="00A025A2" w:rsidRPr="00A946E4" w:rsidRDefault="00A025A2" w:rsidP="00A025A2">
            <w:pPr>
              <w:pStyle w:val="ListParagraph"/>
              <w:spacing w:line="276" w:lineRule="auto"/>
              <w:ind w:left="270"/>
              <w:rPr>
                <w:rFonts w:cstheme="minorHAnsi"/>
              </w:rPr>
            </w:pPr>
            <w:r w:rsidRPr="00A946E4">
              <w:rPr>
                <w:rFonts w:cstheme="minorHAnsi"/>
                <w:b/>
              </w:rPr>
              <w:t>Programming</w:t>
            </w:r>
            <w:r w:rsidRPr="00A946E4">
              <w:rPr>
                <w:rFonts w:cstheme="minorHAnsi"/>
              </w:rPr>
              <w:t xml:space="preserve"> </w:t>
            </w:r>
            <w:r w:rsidRPr="00A946E4">
              <w:rPr>
                <w:rFonts w:cstheme="minorHAnsi"/>
                <w:b/>
              </w:rPr>
              <w:t>Languages</w:t>
            </w:r>
            <w:r w:rsidRPr="00A946E4">
              <w:rPr>
                <w:rFonts w:cstheme="minorHAnsi"/>
              </w:rPr>
              <w:t>: MATLAB</w:t>
            </w:r>
            <w:ins w:id="928" w:author="Amirsalar Mansouri" w:date="2021-05-05T17:30:00Z">
              <w:r w:rsidR="00064952">
                <w:rPr>
                  <w:rFonts w:cstheme="minorHAnsi"/>
                </w:rPr>
                <w:t xml:space="preserve">, </w:t>
              </w:r>
            </w:ins>
            <w:del w:id="929" w:author="Amirsalar Mansouri" w:date="2021-05-05T17:30:00Z">
              <w:r w:rsidRPr="00A946E4" w:rsidDel="00064952">
                <w:rPr>
                  <w:rFonts w:cstheme="minorHAnsi"/>
                </w:rPr>
                <w:delText xml:space="preserve"> (Expert especially in Signal Processing, Coding, and Simulink), </w:delText>
              </w:r>
            </w:del>
            <w:r w:rsidRPr="00A946E4">
              <w:rPr>
                <w:rFonts w:cstheme="minorHAnsi"/>
              </w:rPr>
              <w:t>Python</w:t>
            </w:r>
            <w:ins w:id="930" w:author="Amirsalar Mansouri" w:date="2021-04-22T11:54:00Z">
              <w:r w:rsidR="00A946E4">
                <w:rPr>
                  <w:rFonts w:cstheme="minorHAnsi"/>
                </w:rPr>
                <w:t xml:space="preserve"> (</w:t>
              </w:r>
            </w:ins>
            <w:ins w:id="931" w:author="Amirsalar Mansouri" w:date="2021-05-05T17:30:00Z">
              <w:r w:rsidR="00064952">
                <w:rPr>
                  <w:rFonts w:cstheme="minorHAnsi"/>
                </w:rPr>
                <w:t>TensorFlow</w:t>
              </w:r>
            </w:ins>
            <w:ins w:id="932" w:author="Amirsalar Mansouri" w:date="2021-04-22T11:54:00Z">
              <w:r w:rsidR="00A946E4">
                <w:rPr>
                  <w:rFonts w:cstheme="minorHAnsi"/>
                </w:rPr>
                <w:t xml:space="preserve">, </w:t>
              </w:r>
            </w:ins>
            <w:ins w:id="933" w:author="Amirsalar Mansouri" w:date="2021-05-05T17:30:00Z">
              <w:r w:rsidR="00064952">
                <w:rPr>
                  <w:rFonts w:cstheme="minorHAnsi"/>
                </w:rPr>
                <w:t>NumPy</w:t>
              </w:r>
            </w:ins>
            <w:ins w:id="934" w:author="Amirsalar Mansouri" w:date="2021-04-22T11:55:00Z">
              <w:r w:rsidR="00A946E4">
                <w:rPr>
                  <w:rFonts w:cstheme="minorHAnsi"/>
                </w:rPr>
                <w:t xml:space="preserve">, </w:t>
              </w:r>
              <w:proofErr w:type="spellStart"/>
              <w:r w:rsidR="00A946E4">
                <w:rPr>
                  <w:rFonts w:cstheme="minorHAnsi"/>
                </w:rPr>
                <w:t>PyTorch</w:t>
              </w:r>
              <w:proofErr w:type="spellEnd"/>
              <w:r w:rsidR="00A946E4">
                <w:rPr>
                  <w:rFonts w:cstheme="minorHAnsi"/>
                </w:rPr>
                <w:t>, …</w:t>
              </w:r>
            </w:ins>
            <w:ins w:id="935" w:author="Amirsalar Mansouri" w:date="2021-04-22T11:54:00Z">
              <w:r w:rsidR="00A946E4">
                <w:rPr>
                  <w:rFonts w:cstheme="minorHAnsi"/>
                </w:rPr>
                <w:t>)</w:t>
              </w:r>
            </w:ins>
            <w:r w:rsidRPr="00A946E4">
              <w:rPr>
                <w:rFonts w:cstheme="minorHAnsi"/>
              </w:rPr>
              <w:t>, C</w:t>
            </w:r>
            <w:r w:rsidR="00B60FD5" w:rsidRPr="00A946E4">
              <w:rPr>
                <w:rFonts w:cstheme="minorHAnsi"/>
              </w:rPr>
              <w:t>++</w:t>
            </w:r>
            <w:r w:rsidRPr="00A946E4">
              <w:rPr>
                <w:rFonts w:cstheme="minorHAnsi"/>
              </w:rPr>
              <w:t xml:space="preserve">, Assembly, Pascal, Basic, Familiar with </w:t>
            </w:r>
            <w:r w:rsidR="00E5435A" w:rsidRPr="00A946E4">
              <w:rPr>
                <w:rFonts w:cstheme="minorHAnsi"/>
              </w:rPr>
              <w:t xml:space="preserve">R, </w:t>
            </w:r>
            <w:r w:rsidRPr="00A946E4">
              <w:rPr>
                <w:rFonts w:cstheme="minorHAnsi"/>
              </w:rPr>
              <w:t xml:space="preserve">C#, HTML, PHP </w:t>
            </w:r>
          </w:p>
          <w:p w14:paraId="3C5BEB5F" w14:textId="7B5873B2" w:rsidR="0079435B" w:rsidRPr="00A946E4" w:rsidRDefault="0079435B" w:rsidP="00E918D6">
            <w:pPr>
              <w:pStyle w:val="ListParagraph"/>
              <w:spacing w:line="276" w:lineRule="auto"/>
              <w:ind w:left="270"/>
              <w:rPr>
                <w:rFonts w:cstheme="minorHAnsi"/>
              </w:rPr>
            </w:pPr>
            <w:r w:rsidRPr="00A946E4">
              <w:rPr>
                <w:rFonts w:cstheme="minorHAnsi"/>
                <w:b/>
              </w:rPr>
              <w:t>Circuit Simulation and Analysis</w:t>
            </w:r>
            <w:r w:rsidRPr="00A946E4">
              <w:rPr>
                <w:rFonts w:cstheme="minorHAnsi"/>
              </w:rPr>
              <w:t>: PSpice, Proteus (ISIS),</w:t>
            </w:r>
            <w:del w:id="936" w:author="Amirsalar Mansouri" w:date="2021-04-22T11:55:00Z">
              <w:r w:rsidRPr="00A946E4" w:rsidDel="00A946E4">
                <w:rPr>
                  <w:rFonts w:cstheme="minorHAnsi"/>
                </w:rPr>
                <w:delText xml:space="preserve"> </w:delText>
              </w:r>
            </w:del>
            <w:ins w:id="937" w:author="Amirsalar Mansouri" w:date="2021-04-22T11:55:00Z">
              <w:r w:rsidR="00A946E4" w:rsidRPr="00B87405">
                <w:rPr>
                  <w:rFonts w:cstheme="minorHAnsi"/>
                </w:rPr>
                <w:t xml:space="preserve"> </w:t>
              </w:r>
              <w:proofErr w:type="spellStart"/>
              <w:r w:rsidR="00A946E4" w:rsidRPr="00B87405">
                <w:rPr>
                  <w:rFonts w:cstheme="minorHAnsi"/>
                </w:rPr>
                <w:t>CodeVision</w:t>
              </w:r>
              <w:proofErr w:type="spellEnd"/>
              <w:r w:rsidR="00A946E4" w:rsidRPr="00B87405">
                <w:rPr>
                  <w:rFonts w:cstheme="minorHAnsi"/>
                </w:rPr>
                <w:t xml:space="preserve"> AVR</w:t>
              </w:r>
            </w:ins>
            <w:ins w:id="938" w:author="Amirsalar Mansouri" w:date="2021-05-09T13:58:00Z">
              <w:r w:rsidR="000F3FA9">
                <w:rPr>
                  <w:rFonts w:cstheme="minorHAnsi"/>
                </w:rPr>
                <w:t>, Arduino</w:t>
              </w:r>
            </w:ins>
            <w:ins w:id="939" w:author="Amirsalar Mansouri" w:date="2021-04-22T11:55:00Z">
              <w:r w:rsidR="00A946E4" w:rsidRPr="00A946E4">
                <w:rPr>
                  <w:rFonts w:cstheme="minorHAnsi"/>
                </w:rPr>
                <w:t xml:space="preserve"> </w:t>
              </w:r>
            </w:ins>
            <w:del w:id="940" w:author="Amirsalar Mansouri" w:date="2021-04-22T11:55:00Z">
              <w:r w:rsidRPr="00A946E4" w:rsidDel="00A946E4">
                <w:rPr>
                  <w:rFonts w:cstheme="minorHAnsi"/>
                </w:rPr>
                <w:delText>Modelism,</w:delText>
              </w:r>
            </w:del>
            <w:r w:rsidRPr="00A946E4">
              <w:rPr>
                <w:rFonts w:cstheme="minorHAnsi"/>
              </w:rPr>
              <w:t xml:space="preserve"> </w:t>
            </w:r>
            <w:del w:id="941" w:author="Amirsalar Mansouri" w:date="2021-04-22T11:55:00Z">
              <w:r w:rsidRPr="00A946E4" w:rsidDel="00A946E4">
                <w:rPr>
                  <w:rFonts w:cstheme="minorHAnsi"/>
                </w:rPr>
                <w:delText>CodeVision AVR</w:delText>
              </w:r>
            </w:del>
          </w:p>
          <w:p w14:paraId="2D6172F4" w14:textId="77777777" w:rsidR="0079435B" w:rsidRPr="00A946E4" w:rsidRDefault="0079435B" w:rsidP="00E918D6">
            <w:pPr>
              <w:pStyle w:val="ListParagraph"/>
              <w:spacing w:line="276" w:lineRule="auto"/>
              <w:ind w:left="270"/>
              <w:rPr>
                <w:rFonts w:cstheme="minorHAnsi"/>
              </w:rPr>
            </w:pPr>
            <w:r w:rsidRPr="00A946E4">
              <w:rPr>
                <w:rFonts w:cstheme="minorHAnsi"/>
                <w:b/>
              </w:rPr>
              <w:t xml:space="preserve">CAD </w:t>
            </w:r>
            <w:proofErr w:type="spellStart"/>
            <w:r w:rsidRPr="00A946E4">
              <w:rPr>
                <w:rFonts w:cstheme="minorHAnsi"/>
                <w:b/>
              </w:rPr>
              <w:t>Softwares</w:t>
            </w:r>
            <w:proofErr w:type="spellEnd"/>
            <w:r w:rsidRPr="00A946E4">
              <w:rPr>
                <w:rFonts w:cstheme="minorHAnsi"/>
              </w:rPr>
              <w:t>: AutoCAD, Corel Draw</w:t>
            </w:r>
          </w:p>
          <w:p w14:paraId="7255E609" w14:textId="38A7895C" w:rsidR="0079435B" w:rsidRPr="00A946E4" w:rsidRDefault="0079435B" w:rsidP="00E918D6">
            <w:pPr>
              <w:pStyle w:val="ListParagraph"/>
              <w:spacing w:line="276" w:lineRule="auto"/>
              <w:ind w:left="270"/>
              <w:rPr>
                <w:rFonts w:cstheme="minorHAnsi"/>
              </w:rPr>
            </w:pPr>
            <w:r w:rsidRPr="00A946E4">
              <w:rPr>
                <w:rFonts w:cstheme="minorHAnsi"/>
                <w:b/>
              </w:rPr>
              <w:t>Operating</w:t>
            </w:r>
            <w:r w:rsidRPr="00A946E4">
              <w:rPr>
                <w:rFonts w:cstheme="minorHAnsi"/>
              </w:rPr>
              <w:t xml:space="preserve"> </w:t>
            </w:r>
            <w:r w:rsidRPr="00A946E4">
              <w:rPr>
                <w:rFonts w:cstheme="minorHAnsi"/>
                <w:b/>
              </w:rPr>
              <w:t>System</w:t>
            </w:r>
            <w:r w:rsidRPr="00A946E4">
              <w:rPr>
                <w:rFonts w:cstheme="minorHAnsi"/>
              </w:rPr>
              <w:t>: Microsoft Windows,</w:t>
            </w:r>
            <w:r w:rsidR="00E5435A" w:rsidRPr="00A946E4">
              <w:rPr>
                <w:rFonts w:cstheme="minorHAnsi"/>
              </w:rPr>
              <w:t xml:space="preserve"> Mac OS, and</w:t>
            </w:r>
            <w:r w:rsidRPr="00A946E4">
              <w:rPr>
                <w:rFonts w:cstheme="minorHAnsi"/>
              </w:rPr>
              <w:t xml:space="preserve"> Familiar with Linux</w:t>
            </w:r>
            <w:r w:rsidR="007C44D4" w:rsidRPr="00A946E4">
              <w:rPr>
                <w:rFonts w:cstheme="minorHAnsi"/>
              </w:rPr>
              <w:t xml:space="preserve"> </w:t>
            </w:r>
            <w:r w:rsidRPr="00A946E4">
              <w:rPr>
                <w:rFonts w:cstheme="minorHAnsi"/>
              </w:rPr>
              <w:t xml:space="preserve">(Ubuntu) </w:t>
            </w:r>
          </w:p>
          <w:p w14:paraId="6466CFDE" w14:textId="77777777" w:rsidR="0079435B" w:rsidRPr="00A946E4" w:rsidRDefault="0079435B" w:rsidP="00E918D6">
            <w:pPr>
              <w:pStyle w:val="ListParagraph"/>
              <w:spacing w:line="276" w:lineRule="auto"/>
              <w:ind w:left="270"/>
              <w:rPr>
                <w:rFonts w:cstheme="minorHAnsi"/>
              </w:rPr>
            </w:pPr>
            <w:r w:rsidRPr="00A946E4">
              <w:rPr>
                <w:rFonts w:cstheme="minorHAnsi"/>
                <w:b/>
              </w:rPr>
              <w:t>Typesetting</w:t>
            </w:r>
            <w:r w:rsidRPr="00A946E4">
              <w:rPr>
                <w:rFonts w:cstheme="minorHAnsi"/>
              </w:rPr>
              <w:t>: Microsoft Office, LaTeX</w:t>
            </w:r>
          </w:p>
        </w:tc>
      </w:tr>
    </w:tbl>
    <w:commentRangeEnd w:id="927"/>
    <w:p w14:paraId="6F7D5BCA" w14:textId="2E3BED9F" w:rsidR="00AA2FAB" w:rsidRPr="00A946E4" w:rsidRDefault="000A21C1" w:rsidP="007C44D4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r w:rsidRPr="0008171A">
        <w:rPr>
          <w:rStyle w:val="CommentReference"/>
          <w:rFonts w:eastAsiaTheme="minorHAnsi" w:cstheme="minorHAnsi"/>
        </w:rPr>
        <w:commentReference w:id="927"/>
      </w:r>
      <w:commentRangeStart w:id="942"/>
      <w:r w:rsidR="00E35E8A"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Language Skills</w:t>
      </w:r>
    </w:p>
    <w:tbl>
      <w:tblPr>
        <w:tblStyle w:val="TableGrid"/>
        <w:tblpPr w:leftFromText="180" w:rightFromText="180" w:vertAnchor="text" w:horzAnchor="page" w:tblpX="1607" w:tblpY="4"/>
        <w:tblOverlap w:val="never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43" w:author="Amirsalar Mansouri" w:date="2021-05-05T17:54:00Z">
          <w:tblPr>
            <w:tblStyle w:val="TableGrid"/>
            <w:tblpPr w:leftFromText="180" w:rightFromText="180" w:vertAnchor="text" w:horzAnchor="page" w:tblpX="1607" w:tblpY="4"/>
            <w:tblOverlap w:val="never"/>
            <w:tblW w:w="962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145"/>
        <w:gridCol w:w="1890"/>
        <w:gridCol w:w="2657"/>
        <w:gridCol w:w="1930"/>
        <w:tblGridChange w:id="944">
          <w:tblGrid>
            <w:gridCol w:w="3145"/>
            <w:gridCol w:w="3209"/>
            <w:gridCol w:w="1338"/>
            <w:gridCol w:w="1930"/>
          </w:tblGrid>
        </w:tblGridChange>
      </w:tblGrid>
      <w:tr w:rsidR="00135FD7" w:rsidRPr="00A946E4" w14:paraId="26D7B105" w14:textId="77777777" w:rsidTr="00B779F3">
        <w:trPr>
          <w:trHeight w:val="261"/>
        </w:trPr>
        <w:tc>
          <w:tcPr>
            <w:tcW w:w="9622" w:type="dxa"/>
            <w:gridSpan w:val="4"/>
            <w:tcPrChange w:id="945" w:author="Amirsalar Mansouri" w:date="2021-05-05T17:54:00Z">
              <w:tcPr>
                <w:tcW w:w="9622" w:type="dxa"/>
                <w:gridSpan w:val="4"/>
              </w:tcPr>
            </w:tcPrChange>
          </w:tcPr>
          <w:p w14:paraId="4CF6011E" w14:textId="77777777" w:rsidR="00135FD7" w:rsidRPr="00A946E4" w:rsidDel="00135FD7" w:rsidRDefault="00135FD7" w:rsidP="00135FD7">
            <w:pPr>
              <w:ind w:left="1684"/>
              <w:rPr>
                <w:del w:id="946" w:author="Amirsalar Mansouri" w:date="2021-05-05T17:52:00Z"/>
                <w:rFonts w:eastAsia="Times New Roman" w:cstheme="minorHAnsi"/>
                <w:color w:val="000000"/>
                <w:sz w:val="24"/>
                <w:szCs w:val="24"/>
              </w:rPr>
              <w:pPrChange w:id="947" w:author="Amirsalar Mansouri" w:date="2021-05-05T17:52:00Z">
                <w:pPr>
                  <w:framePr w:hSpace="180" w:wrap="around" w:vAnchor="text" w:hAnchor="page" w:x="1607" w:y="4"/>
                  <w:ind w:left="1684"/>
                  <w:suppressOverlap/>
                </w:pPr>
              </w:pPrChange>
            </w:pPr>
            <w:del w:id="948" w:author="Amirsalar Mansouri" w:date="2021-05-05T17:18:00Z">
              <w:r w:rsidRPr="00A946E4" w:rsidDel="00CF0A6F">
                <w:rPr>
                  <w:rFonts w:eastAsia="Times New Roman" w:cstheme="minorHAnsi"/>
                  <w:color w:val="000000"/>
                  <w:sz w:val="24"/>
                  <w:szCs w:val="24"/>
                </w:rPr>
                <w:delText xml:space="preserve">   </w:delText>
              </w:r>
            </w:del>
            <w:del w:id="949" w:author="Amirsalar Mansouri" w:date="2021-05-05T17:17:00Z">
              <w:r w:rsidRPr="00A946E4" w:rsidDel="00CF0A6F">
                <w:rPr>
                  <w:rFonts w:eastAsia="Times New Roman" w:cstheme="minorHAnsi"/>
                  <w:color w:val="000000"/>
                  <w:sz w:val="24"/>
                  <w:szCs w:val="24"/>
                </w:rPr>
                <w:delText xml:space="preserve"> </w:delText>
              </w:r>
            </w:del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English</w:t>
            </w:r>
          </w:p>
          <w:p w14:paraId="752CA655" w14:textId="1F291C5B" w:rsidR="00135FD7" w:rsidRPr="00A946E4" w:rsidDel="00135FD7" w:rsidRDefault="00135FD7" w:rsidP="00135FD7">
            <w:pPr>
              <w:ind w:left="1684"/>
              <w:rPr>
                <w:del w:id="950" w:author="Amirsalar Mansouri" w:date="2021-05-05T17:53:00Z"/>
                <w:rFonts w:cstheme="minorHAnsi"/>
                <w:color w:val="000000"/>
                <w:sz w:val="24"/>
                <w:szCs w:val="24"/>
              </w:rPr>
              <w:pPrChange w:id="951" w:author="Amirsalar Mansouri" w:date="2021-05-05T17:53:00Z">
                <w:pPr>
                  <w:framePr w:hSpace="180" w:wrap="around" w:vAnchor="text" w:hAnchor="page" w:x="1607" w:y="4"/>
                  <w:suppressOverlap/>
                  <w:jc w:val="both"/>
                </w:pPr>
              </w:pPrChange>
            </w:pPr>
            <w:ins w:id="952" w:author="Amirsalar Mansouri" w:date="2021-05-05T17:52:00Z">
              <w:r>
                <w:rPr>
                  <w:rFonts w:eastAsia="Times New Roman" w:cstheme="minorHAnsi"/>
                  <w:color w:val="000000"/>
                  <w:sz w:val="24"/>
                  <w:szCs w:val="24"/>
                </w:rPr>
                <w:t xml:space="preserve">, </w:t>
              </w:r>
              <w:r w:rsidRPr="00A946E4">
                <w:rPr>
                  <w:rFonts w:eastAsia="Times New Roman" w:cstheme="minorHAnsi"/>
                  <w:color w:val="000000"/>
                  <w:sz w:val="24"/>
                  <w:szCs w:val="24"/>
                </w:rPr>
                <w:t>Farsi</w:t>
              </w:r>
              <w:r>
                <w:rPr>
                  <w:rFonts w:eastAsia="Times New Roman" w:cstheme="minorHAnsi"/>
                  <w:color w:val="000000"/>
                  <w:sz w:val="24"/>
                  <w:szCs w:val="24"/>
                </w:rPr>
                <w:t xml:space="preserve"> and familiar with Tur</w:t>
              </w:r>
            </w:ins>
            <w:ins w:id="953" w:author="Amirsalar Mansouri" w:date="2021-05-05T17:53:00Z">
              <w:r>
                <w:rPr>
                  <w:rFonts w:eastAsia="Times New Roman" w:cstheme="minorHAnsi"/>
                  <w:color w:val="000000"/>
                  <w:sz w:val="24"/>
                  <w:szCs w:val="24"/>
                </w:rPr>
                <w:t>kish and Arabic.</w:t>
              </w:r>
            </w:ins>
            <w:del w:id="954" w:author="Amirsalar Mansouri" w:date="2021-05-05T17:14:00Z">
              <w:r w:rsidRPr="00A946E4" w:rsidDel="0012349D">
                <w:rPr>
                  <w:rFonts w:cstheme="minorHAnsi"/>
                  <w:color w:val="000000"/>
                  <w:sz w:val="24"/>
                  <w:szCs w:val="24"/>
                </w:rPr>
                <w:delText>Fluent</w:delText>
              </w:r>
            </w:del>
          </w:p>
          <w:p w14:paraId="038F2DAB" w14:textId="50A8C223" w:rsidR="00135FD7" w:rsidRPr="00A946E4" w:rsidRDefault="00135FD7" w:rsidP="00135FD7">
            <w:pPr>
              <w:ind w:left="1684"/>
              <w:rPr>
                <w:rFonts w:cstheme="minorHAnsi"/>
                <w:color w:val="000000"/>
                <w:sz w:val="24"/>
                <w:szCs w:val="24"/>
              </w:rPr>
              <w:pPrChange w:id="955" w:author="Amirsalar Mansouri" w:date="2021-05-05T17:53:00Z">
                <w:pPr>
                  <w:framePr w:hSpace="180" w:wrap="around" w:vAnchor="text" w:hAnchor="page" w:x="1607" w:y="4"/>
                  <w:suppressOverlap/>
                  <w:jc w:val="both"/>
                </w:pPr>
              </w:pPrChange>
            </w:pPr>
            <w:del w:id="956" w:author="Amirsalar Mansouri" w:date="2021-05-05T17:23:00Z">
              <w:r w:rsidRPr="00A946E4" w:rsidDel="00CF0A6F">
                <w:rPr>
                  <w:rFonts w:cstheme="minorHAnsi"/>
                  <w:color w:val="000000"/>
                  <w:sz w:val="24"/>
                  <w:szCs w:val="24"/>
                </w:rPr>
                <w:delText>Native</w:delText>
              </w:r>
            </w:del>
          </w:p>
        </w:tc>
      </w:tr>
      <w:tr w:rsidR="00CF0A6F" w:rsidRPr="00A946E4" w:rsidDel="00CF0A6F" w14:paraId="5B8B6961" w14:textId="5A60A4C7" w:rsidTr="00B779F3">
        <w:trPr>
          <w:gridAfter w:val="1"/>
          <w:del w:id="957" w:author="Amirsalar Mansouri" w:date="2021-05-05T17:17:00Z"/>
          <w:trPrChange w:id="958" w:author="Amirsalar Mansouri" w:date="2021-05-05T17:54:00Z">
            <w:trPr>
              <w:gridAfter w:val="1"/>
            </w:trPr>
          </w:trPrChange>
        </w:trPr>
        <w:tc>
          <w:tcPr>
            <w:tcW w:w="3145" w:type="dxa"/>
            <w:tcPrChange w:id="959" w:author="Amirsalar Mansouri" w:date="2021-05-05T17:54:00Z">
              <w:tcPr>
                <w:tcW w:w="3145" w:type="dxa"/>
              </w:tcPr>
            </w:tcPrChange>
          </w:tcPr>
          <w:p w14:paraId="3BAED3A0" w14:textId="6D5D1AF6" w:rsidR="0012349D" w:rsidRPr="00A946E4" w:rsidDel="00CF0A6F" w:rsidRDefault="0012349D" w:rsidP="00CF0A6F">
            <w:pPr>
              <w:ind w:left="180"/>
              <w:jc w:val="center"/>
              <w:rPr>
                <w:del w:id="960" w:author="Amirsalar Mansouri" w:date="2021-05-05T17:17:00Z"/>
                <w:rFonts w:eastAsia="Times New Roman" w:cstheme="minorHAnsi"/>
                <w:color w:val="000000"/>
                <w:sz w:val="24"/>
                <w:szCs w:val="24"/>
              </w:rPr>
            </w:pPr>
            <w:del w:id="961" w:author="Amirsalar Mansouri" w:date="2021-05-05T17:14:00Z">
              <w:r w:rsidRPr="00A946E4" w:rsidDel="0012349D">
                <w:rPr>
                  <w:rFonts w:eastAsia="Times New Roman" w:cstheme="minorHAnsi"/>
                  <w:color w:val="000000"/>
                  <w:sz w:val="24"/>
                  <w:szCs w:val="24"/>
                </w:rPr>
                <w:delText>Farsi</w:delText>
              </w:r>
            </w:del>
          </w:p>
        </w:tc>
        <w:tc>
          <w:tcPr>
            <w:tcW w:w="1890" w:type="dxa"/>
            <w:tcPrChange w:id="962" w:author="Amirsalar Mansouri" w:date="2021-05-05T17:54:00Z">
              <w:tcPr>
                <w:tcW w:w="3209" w:type="dxa"/>
              </w:tcPr>
            </w:tcPrChange>
          </w:tcPr>
          <w:p w14:paraId="133D1DA3" w14:textId="27E04455" w:rsidR="0012349D" w:rsidRPr="00A946E4" w:rsidDel="00CF0A6F" w:rsidRDefault="0012349D" w:rsidP="00CF0A6F">
            <w:pPr>
              <w:jc w:val="both"/>
              <w:rPr>
                <w:del w:id="963" w:author="Amirsalar Mansouri" w:date="2021-05-05T17:17:00Z"/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657" w:type="dxa"/>
            <w:tcPrChange w:id="964" w:author="Amirsalar Mansouri" w:date="2021-05-05T17:54:00Z">
              <w:tcPr>
                <w:tcW w:w="1338" w:type="dxa"/>
              </w:tcPr>
            </w:tcPrChange>
          </w:tcPr>
          <w:p w14:paraId="47EC9E8D" w14:textId="61AA392F" w:rsidR="0012349D" w:rsidRPr="00A946E4" w:rsidDel="00CF0A6F" w:rsidRDefault="0012349D" w:rsidP="00CF0A6F">
            <w:pPr>
              <w:jc w:val="both"/>
              <w:rPr>
                <w:del w:id="965" w:author="Amirsalar Mansouri" w:date="2021-05-05T17:17:00Z"/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431E2EC4" w14:textId="4C17B36B" w:rsidR="005032AF" w:rsidRPr="00A946E4" w:rsidRDefault="005032AF" w:rsidP="007C44D4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r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Voluntary Activities</w:t>
      </w:r>
    </w:p>
    <w:tbl>
      <w:tblPr>
        <w:tblStyle w:val="TableGrid"/>
        <w:tblpPr w:leftFromText="180" w:rightFromText="180" w:vertAnchor="text" w:horzAnchor="page" w:tblpX="3047" w:tblpY="4"/>
        <w:tblOverlap w:val="never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66" w:author="Amirsalar Mansouri" w:date="2021-05-05T17:47:00Z">
          <w:tblPr>
            <w:tblStyle w:val="TableGrid"/>
            <w:tblpPr w:leftFromText="180" w:rightFromText="180" w:vertAnchor="text" w:horzAnchor="page" w:tblpX="1607" w:tblpY="4"/>
            <w:tblOverlap w:val="never"/>
            <w:tblW w:w="105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90"/>
        <w:gridCol w:w="6192"/>
        <w:tblGridChange w:id="967">
          <w:tblGrid>
            <w:gridCol w:w="4338"/>
            <w:gridCol w:w="6192"/>
          </w:tblGrid>
        </w:tblGridChange>
      </w:tblGrid>
      <w:tr w:rsidR="005032AF" w:rsidRPr="00A946E4" w14:paraId="2A6A764C" w14:textId="77777777" w:rsidTr="0023095E">
        <w:tc>
          <w:tcPr>
            <w:tcW w:w="4590" w:type="dxa"/>
            <w:tcPrChange w:id="968" w:author="Amirsalar Mansouri" w:date="2021-05-05T17:47:00Z">
              <w:tcPr>
                <w:tcW w:w="4338" w:type="dxa"/>
              </w:tcPr>
            </w:tcPrChange>
          </w:tcPr>
          <w:p w14:paraId="77F4FF00" w14:textId="63937DED" w:rsidR="005032AF" w:rsidRPr="00A946E4" w:rsidRDefault="005032AF" w:rsidP="0023095E">
            <w:pPr>
              <w:ind w:left="18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Judging </w:t>
            </w:r>
            <w:r w:rsidR="002C2AEC"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UNL </w:t>
            </w: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Research fair posters </w:t>
            </w:r>
          </w:p>
        </w:tc>
        <w:tc>
          <w:tcPr>
            <w:tcW w:w="6192" w:type="dxa"/>
            <w:tcBorders>
              <w:left w:val="nil"/>
            </w:tcBorders>
            <w:tcPrChange w:id="969" w:author="Amirsalar Mansouri" w:date="2021-05-05T17:47:00Z">
              <w:tcPr>
                <w:tcW w:w="6192" w:type="dxa"/>
                <w:tcBorders>
                  <w:left w:val="nil"/>
                </w:tcBorders>
              </w:tcPr>
            </w:tcPrChange>
          </w:tcPr>
          <w:p w14:paraId="0CE78F20" w14:textId="3A1A60CB" w:rsidR="005032AF" w:rsidRPr="00A946E4" w:rsidRDefault="00CF0A6F" w:rsidP="0023095E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ins w:id="970" w:author="Amirsalar Mansouri" w:date="2021-05-05T17:20:00Z">
              <w:r w:rsidRPr="00A946E4">
                <w:rPr>
                  <w:rFonts w:cstheme="minorHAnsi"/>
                  <w:color w:val="000000"/>
                  <w:sz w:val="24"/>
                  <w:szCs w:val="24"/>
                </w:rPr>
                <w:t>Lincoln NE</w:t>
              </w:r>
              <w:r w:rsidRPr="00A946E4" w:rsidDel="00CF0A6F">
                <w:rPr>
                  <w:rFonts w:cstheme="minorHAnsi"/>
                  <w:color w:val="000000"/>
                  <w:sz w:val="24"/>
                  <w:szCs w:val="24"/>
                </w:rPr>
                <w:t xml:space="preserve"> </w:t>
              </w:r>
            </w:ins>
            <w:del w:id="971" w:author="Amirsalar Mansouri" w:date="2021-05-05T17:20:00Z">
              <w:r w:rsidR="005032AF" w:rsidRPr="00A946E4" w:rsidDel="00CF0A6F">
                <w:rPr>
                  <w:rFonts w:cstheme="minorHAnsi"/>
                  <w:color w:val="000000"/>
                  <w:sz w:val="24"/>
                  <w:szCs w:val="24"/>
                </w:rPr>
                <w:delText xml:space="preserve">Undergraduate session </w:delText>
              </w:r>
            </w:del>
            <w:r w:rsidR="005032AF" w:rsidRPr="00A946E4">
              <w:rPr>
                <w:rFonts w:cstheme="minorHAnsi"/>
                <w:color w:val="000000"/>
                <w:sz w:val="24"/>
                <w:szCs w:val="24"/>
              </w:rPr>
              <w:t xml:space="preserve">April 2019 </w:t>
            </w:r>
            <w:del w:id="972" w:author="Amirsalar Mansouri" w:date="2021-05-05T17:20:00Z">
              <w:r w:rsidR="005032AF" w:rsidRPr="00A946E4" w:rsidDel="00CF0A6F">
                <w:rPr>
                  <w:rFonts w:cstheme="minorHAnsi"/>
                  <w:color w:val="000000"/>
                  <w:sz w:val="24"/>
                  <w:szCs w:val="24"/>
                </w:rPr>
                <w:delText>Lincoln NE</w:delText>
              </w:r>
            </w:del>
          </w:p>
        </w:tc>
      </w:tr>
      <w:tr w:rsidR="005032AF" w:rsidRPr="00A946E4" w14:paraId="48930897" w14:textId="77777777" w:rsidTr="0023095E">
        <w:tc>
          <w:tcPr>
            <w:tcW w:w="4590" w:type="dxa"/>
            <w:tcPrChange w:id="973" w:author="Amirsalar Mansouri" w:date="2021-05-05T17:47:00Z">
              <w:tcPr>
                <w:tcW w:w="4338" w:type="dxa"/>
              </w:tcPr>
            </w:tcPrChange>
          </w:tcPr>
          <w:p w14:paraId="514919E0" w14:textId="58DF3E89" w:rsidR="005032AF" w:rsidRPr="00A946E4" w:rsidRDefault="005032AF" w:rsidP="0023095E">
            <w:pPr>
              <w:ind w:left="18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Valley Flood relief </w:t>
            </w:r>
          </w:p>
        </w:tc>
        <w:tc>
          <w:tcPr>
            <w:tcW w:w="6192" w:type="dxa"/>
            <w:tcPrChange w:id="974" w:author="Amirsalar Mansouri" w:date="2021-05-05T17:47:00Z">
              <w:tcPr>
                <w:tcW w:w="6192" w:type="dxa"/>
              </w:tcPr>
            </w:tcPrChange>
          </w:tcPr>
          <w:p w14:paraId="4F855176" w14:textId="076EFFD0" w:rsidR="005032AF" w:rsidRPr="00A946E4" w:rsidRDefault="005032AF" w:rsidP="0023095E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946E4">
              <w:rPr>
                <w:rFonts w:cstheme="minorHAnsi"/>
                <w:color w:val="000000"/>
                <w:sz w:val="24"/>
                <w:szCs w:val="24"/>
              </w:rPr>
              <w:t>Valley Nebraska April 2019</w:t>
            </w:r>
          </w:p>
        </w:tc>
      </w:tr>
      <w:tr w:rsidR="008C26C3" w:rsidRPr="00A946E4" w14:paraId="58809BA0" w14:textId="77777777" w:rsidTr="0023095E">
        <w:tc>
          <w:tcPr>
            <w:tcW w:w="4590" w:type="dxa"/>
            <w:tcPrChange w:id="975" w:author="Amirsalar Mansouri" w:date="2021-05-05T17:47:00Z">
              <w:tcPr>
                <w:tcW w:w="4338" w:type="dxa"/>
              </w:tcPr>
            </w:tcPrChange>
          </w:tcPr>
          <w:p w14:paraId="17BAEFCB" w14:textId="59F1DB2A" w:rsidR="008C26C3" w:rsidRPr="00A946E4" w:rsidRDefault="008C26C3" w:rsidP="0023095E">
            <w:pPr>
              <w:ind w:left="18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946E4">
              <w:rPr>
                <w:rFonts w:eastAsia="Times New Roman" w:cstheme="minorHAnsi"/>
                <w:color w:val="000000"/>
                <w:sz w:val="24"/>
                <w:szCs w:val="24"/>
              </w:rPr>
              <w:t>Walk to End Epilepsy</w:t>
            </w:r>
          </w:p>
        </w:tc>
        <w:tc>
          <w:tcPr>
            <w:tcW w:w="6192" w:type="dxa"/>
            <w:tcPrChange w:id="976" w:author="Amirsalar Mansouri" w:date="2021-05-05T17:47:00Z">
              <w:tcPr>
                <w:tcW w:w="6192" w:type="dxa"/>
              </w:tcPr>
            </w:tcPrChange>
          </w:tcPr>
          <w:p w14:paraId="798E05C7" w14:textId="648F600A" w:rsidR="008C26C3" w:rsidRPr="00A946E4" w:rsidRDefault="008C26C3" w:rsidP="0023095E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946E4">
              <w:rPr>
                <w:rFonts w:cstheme="minorHAnsi"/>
                <w:color w:val="000000"/>
                <w:sz w:val="24"/>
                <w:szCs w:val="24"/>
              </w:rPr>
              <w:t>Lincoln NE May 2019</w:t>
            </w:r>
          </w:p>
        </w:tc>
      </w:tr>
    </w:tbl>
    <w:p w14:paraId="121BE131" w14:textId="113658DF" w:rsidR="00793E88" w:rsidRPr="00A946E4" w:rsidRDefault="00007156" w:rsidP="00793E88">
      <w:pPr>
        <w:pBdr>
          <w:top w:val="single" w:sz="18" w:space="1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</w:pPr>
      <w:r w:rsidRPr="00A946E4">
        <w:rPr>
          <w:rFonts w:eastAsia="Times New Roman" w:cstheme="minorHAnsi"/>
          <w:b/>
          <w:bCs/>
          <w:i/>
          <w:iCs/>
          <w:color w:val="1F497D" w:themeColor="text2"/>
          <w:sz w:val="28"/>
          <w:szCs w:val="28"/>
        </w:rPr>
        <w:t>Extracurricular Activities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77" w:author="Amirsalar Mansouri" w:date="2021-05-05T17:51:00Z">
          <w:tblPr>
            <w:tblStyle w:val="TableGrid"/>
            <w:tblpPr w:leftFromText="180" w:rightFromText="180" w:vertAnchor="text" w:tblpY="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98"/>
        <w:gridCol w:w="8568"/>
        <w:tblGridChange w:id="978">
          <w:tblGrid>
            <w:gridCol w:w="1998"/>
            <w:gridCol w:w="8568"/>
          </w:tblGrid>
        </w:tblGridChange>
      </w:tblGrid>
      <w:tr w:rsidR="00007156" w:rsidRPr="00A946E4" w14:paraId="6C6C2ACB" w14:textId="77777777" w:rsidTr="001125D1">
        <w:trPr>
          <w:trHeight w:val="349"/>
          <w:trPrChange w:id="979" w:author="Amirsalar Mansouri" w:date="2021-05-05T17:51:00Z">
            <w:trPr>
              <w:trHeight w:val="543"/>
            </w:trPr>
          </w:trPrChange>
        </w:trPr>
        <w:tc>
          <w:tcPr>
            <w:tcW w:w="1998" w:type="dxa"/>
            <w:tcPrChange w:id="980" w:author="Amirsalar Mansouri" w:date="2021-05-05T17:51:00Z">
              <w:tcPr>
                <w:tcW w:w="1998" w:type="dxa"/>
              </w:tcPr>
            </w:tcPrChange>
          </w:tcPr>
          <w:p w14:paraId="529ACFB2" w14:textId="65B1AF69" w:rsidR="00007156" w:rsidRPr="00A946E4" w:rsidRDefault="00007156" w:rsidP="009F440C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eastAsia="TimesNewRoman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68" w:type="dxa"/>
            <w:tcPrChange w:id="981" w:author="Amirsalar Mansouri" w:date="2021-05-05T17:51:00Z">
              <w:tcPr>
                <w:tcW w:w="8568" w:type="dxa"/>
              </w:tcPr>
            </w:tcPrChange>
          </w:tcPr>
          <w:p w14:paraId="181EB0AA" w14:textId="01AD01FF" w:rsidR="00007156" w:rsidRPr="00A946E4" w:rsidRDefault="00E918DF" w:rsidP="009F449F">
            <w:pPr>
              <w:pStyle w:val="ListParagraph"/>
              <w:spacing w:line="276" w:lineRule="auto"/>
              <w:ind w:left="270"/>
              <w:rPr>
                <w:rFonts w:eastAsia="TimesNewRoman" w:cstheme="minorHAnsi"/>
                <w:sz w:val="24"/>
                <w:szCs w:val="24"/>
              </w:rPr>
            </w:pPr>
            <w:r w:rsidRPr="00A946E4">
              <w:rPr>
                <w:rFonts w:cstheme="minorHAnsi"/>
              </w:rPr>
              <w:t>Biking</w:t>
            </w:r>
            <w:r w:rsidR="00B9368C" w:rsidRPr="00A946E4">
              <w:rPr>
                <w:rFonts w:cstheme="minorHAnsi"/>
              </w:rPr>
              <w:t xml:space="preserve">, </w:t>
            </w:r>
            <w:r w:rsidR="00E665DE" w:rsidRPr="00A946E4">
              <w:rPr>
                <w:rFonts w:cstheme="minorHAnsi"/>
              </w:rPr>
              <w:t>Learning</w:t>
            </w:r>
            <w:r w:rsidR="008733BB" w:rsidRPr="00A946E4">
              <w:rPr>
                <w:rFonts w:cstheme="minorHAnsi"/>
              </w:rPr>
              <w:t xml:space="preserve"> &amp; Playing</w:t>
            </w:r>
            <w:r w:rsidR="00E665DE" w:rsidRPr="00A946E4">
              <w:rPr>
                <w:rFonts w:cstheme="minorHAnsi"/>
              </w:rPr>
              <w:t xml:space="preserve"> Violin</w:t>
            </w:r>
            <w:r w:rsidR="00B9368C" w:rsidRPr="00A946E4">
              <w:rPr>
                <w:rFonts w:cstheme="minorHAnsi"/>
              </w:rPr>
              <w:t>,</w:t>
            </w:r>
            <w:r w:rsidR="009F449F" w:rsidRPr="00A946E4">
              <w:rPr>
                <w:rFonts w:cstheme="minorHAnsi"/>
              </w:rPr>
              <w:t xml:space="preserve"> Poems,</w:t>
            </w:r>
            <w:r w:rsidR="008733BB" w:rsidRPr="00A946E4">
              <w:rPr>
                <w:rFonts w:cstheme="minorHAnsi"/>
              </w:rPr>
              <w:t xml:space="preserve"> Volleyball, Basketball, </w:t>
            </w:r>
            <w:r w:rsidR="008B41CA" w:rsidRPr="00A946E4">
              <w:rPr>
                <w:rFonts w:cstheme="minorHAnsi"/>
              </w:rPr>
              <w:t xml:space="preserve">Camping, </w:t>
            </w:r>
            <w:proofErr w:type="gramStart"/>
            <w:r w:rsidR="00B60FD5" w:rsidRPr="00A946E4">
              <w:rPr>
                <w:rFonts w:cstheme="minorHAnsi"/>
              </w:rPr>
              <w:t>Thinking</w:t>
            </w:r>
            <w:ins w:id="982" w:author="Amirsalar Mansouri" w:date="2021-04-22T11:56:00Z">
              <w:r w:rsidR="00A946E4">
                <w:rPr>
                  <w:rFonts w:cstheme="minorHAnsi"/>
                </w:rPr>
                <w:t>,</w:t>
              </w:r>
            </w:ins>
            <w:r w:rsidR="00E665DE" w:rsidRPr="00A946E4">
              <w:rPr>
                <w:rFonts w:cstheme="minorHAnsi"/>
              </w:rPr>
              <w:t>…</w:t>
            </w:r>
            <w:proofErr w:type="gramEnd"/>
          </w:p>
        </w:tc>
      </w:tr>
    </w:tbl>
    <w:commentRangeEnd w:id="942"/>
    <w:p w14:paraId="0CB2A110" w14:textId="77777777" w:rsidR="00762936" w:rsidRPr="00A946E4" w:rsidRDefault="000A21C1" w:rsidP="006864FB">
      <w:pPr>
        <w:pBdr>
          <w:top w:val="single" w:sz="18" w:space="0" w:color="1F497D" w:themeColor="text2"/>
        </w:pBdr>
        <w:spacing w:after="0" w:line="240" w:lineRule="auto"/>
        <w:ind w:left="180"/>
        <w:jc w:val="both"/>
        <w:rPr>
          <w:rFonts w:eastAsia="Times New Roman" w:cstheme="minorHAnsi"/>
          <w:b/>
          <w:bCs/>
          <w:color w:val="244061" w:themeColor="accent1" w:themeShade="80"/>
          <w:sz w:val="24"/>
          <w:szCs w:val="24"/>
        </w:rPr>
      </w:pPr>
      <w:r w:rsidRPr="0008171A">
        <w:rPr>
          <w:rStyle w:val="CommentReference"/>
          <w:rFonts w:eastAsiaTheme="minorHAnsi" w:cstheme="minorHAnsi"/>
        </w:rPr>
        <w:commentReference w:id="942"/>
      </w:r>
    </w:p>
    <w:sectPr w:rsidR="00762936" w:rsidRPr="00A946E4" w:rsidSect="0001707F">
      <w:pgSz w:w="12240" w:h="15840" w:code="1"/>
      <w:pgMar w:top="900" w:right="630" w:bottom="900" w:left="990" w:header="432" w:footer="432" w:gutter="0"/>
      <w:cols w:space="288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9" w:author="Mohsen Zahiri" w:date="2021-04-19T10:04:00Z" w:initials="MZ">
    <w:p w14:paraId="7AC115A2" w14:textId="7DF3D686" w:rsidR="000A21C1" w:rsidRDefault="000A21C1">
      <w:pPr>
        <w:pStyle w:val="CommentText"/>
      </w:pPr>
      <w:r>
        <w:rPr>
          <w:rStyle w:val="CommentReference"/>
        </w:rPr>
        <w:annotationRef/>
      </w:r>
      <w:r>
        <w:t>Move it down after your research experience</w:t>
      </w:r>
    </w:p>
  </w:comment>
  <w:comment w:id="168" w:author="Mohsen Zahiri" w:date="2021-04-19T09:59:00Z" w:initials="MZ">
    <w:p w14:paraId="4E0AA50D" w14:textId="29D1F9F6" w:rsidR="000A21C1" w:rsidRDefault="000A21C1">
      <w:pPr>
        <w:pStyle w:val="CommentText"/>
      </w:pPr>
      <w:r>
        <w:rPr>
          <w:rStyle w:val="CommentReference"/>
        </w:rPr>
        <w:annotationRef/>
      </w:r>
      <w:r>
        <w:t xml:space="preserve">Move it down and just list 4-5 </w:t>
      </w:r>
      <w:r>
        <w:t>courses</w:t>
      </w:r>
    </w:p>
  </w:comment>
  <w:comment w:id="227" w:author="Mohsen Zahiri" w:date="2021-04-19T09:59:00Z" w:initials="MZ">
    <w:p w14:paraId="2A88409A" w14:textId="77777777" w:rsidR="000A21C1" w:rsidRDefault="000A21C1">
      <w:pPr>
        <w:pStyle w:val="CommentText"/>
      </w:pPr>
      <w:r>
        <w:rPr>
          <w:rStyle w:val="CommentReference"/>
        </w:rPr>
        <w:annotationRef/>
      </w:r>
      <w:r>
        <w:t xml:space="preserve">The worst section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E54A6C" w14:textId="77777777" w:rsidR="000A21C1" w:rsidRDefault="000A21C1">
      <w:pPr>
        <w:pStyle w:val="CommentText"/>
      </w:pPr>
      <w:r>
        <w:t>This is the main part of your resume. You have 4 papers in your PhD, so you can list all your research experience during this 5 years. Please add as much as you can. Would be better if you list them like the bullet points. For instance”</w:t>
      </w:r>
    </w:p>
    <w:p w14:paraId="40404A52" w14:textId="0052923E" w:rsidR="000A21C1" w:rsidRDefault="000A21C1" w:rsidP="000A21C1">
      <w:pPr>
        <w:pStyle w:val="CommentText"/>
        <w:numPr>
          <w:ilvl w:val="0"/>
          <w:numId w:val="36"/>
        </w:numPr>
      </w:pPr>
      <w:r>
        <w:t xml:space="preserve"> Optimized ….</w:t>
      </w:r>
    </w:p>
    <w:p w14:paraId="22462CF7" w14:textId="77777777" w:rsidR="000A21C1" w:rsidRDefault="000A21C1" w:rsidP="000A21C1">
      <w:pPr>
        <w:pStyle w:val="CommentText"/>
        <w:numPr>
          <w:ilvl w:val="0"/>
          <w:numId w:val="36"/>
        </w:numPr>
      </w:pPr>
      <w:r>
        <w:t>Developed a model …</w:t>
      </w:r>
    </w:p>
    <w:p w14:paraId="4D3392B1" w14:textId="77777777" w:rsidR="000A21C1" w:rsidRDefault="000A21C1" w:rsidP="000A21C1">
      <w:pPr>
        <w:pStyle w:val="CommentText"/>
        <w:numPr>
          <w:ilvl w:val="0"/>
          <w:numId w:val="36"/>
        </w:numPr>
      </w:pPr>
      <w:r>
        <w:t>Worked with sensor to detect … using … approach</w:t>
      </w:r>
    </w:p>
    <w:p w14:paraId="776F1A85" w14:textId="34017D9B" w:rsidR="000A21C1" w:rsidRDefault="000A21C1" w:rsidP="000A21C1">
      <w:pPr>
        <w:pStyle w:val="CommentText"/>
        <w:numPr>
          <w:ilvl w:val="0"/>
          <w:numId w:val="36"/>
        </w:numPr>
      </w:pPr>
      <w:r>
        <w:t xml:space="preserve">…. </w:t>
      </w:r>
    </w:p>
  </w:comment>
  <w:comment w:id="488" w:author="Mohsen Zahiri" w:date="2021-04-19T10:04:00Z" w:initials="MZ">
    <w:p w14:paraId="7DEE1CF4" w14:textId="77777777" w:rsidR="00702DA3" w:rsidRDefault="00702DA3" w:rsidP="00702DA3">
      <w:pPr>
        <w:pStyle w:val="CommentText"/>
      </w:pPr>
      <w:r>
        <w:rPr>
          <w:rStyle w:val="CommentReference"/>
        </w:rPr>
        <w:annotationRef/>
      </w:r>
      <w:r>
        <w:t>Move it down after your research experience</w:t>
      </w:r>
    </w:p>
  </w:comment>
  <w:comment w:id="527" w:author="Mohsen Zahiri" w:date="2021-04-19T09:59:00Z" w:initials="MZ">
    <w:p w14:paraId="0079F30D" w14:textId="77777777" w:rsidR="00684E93" w:rsidRDefault="00684E93" w:rsidP="004C62C9">
      <w:pPr>
        <w:pStyle w:val="CommentText"/>
      </w:pPr>
      <w:r>
        <w:rPr>
          <w:rStyle w:val="CommentReference"/>
        </w:rPr>
        <w:annotationRef/>
      </w:r>
      <w:r>
        <w:t>Move it down and just list 4-5 courses</w:t>
      </w:r>
    </w:p>
  </w:comment>
  <w:comment w:id="727" w:author="Mohsen Zahiri" w:date="2021-04-19T10:04:00Z" w:initials="MZ">
    <w:p w14:paraId="1C47EE78" w14:textId="77777777" w:rsidR="004C62C9" w:rsidRDefault="004C62C9" w:rsidP="004C62C9">
      <w:pPr>
        <w:pStyle w:val="CommentText"/>
      </w:pPr>
      <w:r>
        <w:rPr>
          <w:rStyle w:val="CommentReference"/>
        </w:rPr>
        <w:annotationRef/>
      </w:r>
      <w:r>
        <w:t>Move it down after your research experience</w:t>
      </w:r>
    </w:p>
  </w:comment>
  <w:comment w:id="927" w:author="Mohsen Zahiri" w:date="2021-04-19T09:57:00Z" w:initials="MZ">
    <w:p w14:paraId="51D2B577" w14:textId="0BA18226" w:rsidR="000A21C1" w:rsidRDefault="000A21C1">
      <w:pPr>
        <w:pStyle w:val="CommentText"/>
      </w:pPr>
      <w:r>
        <w:rPr>
          <w:rStyle w:val="CommentReference"/>
        </w:rPr>
        <w:annotationRef/>
      </w:r>
      <w:r>
        <w:t xml:space="preserve">Would be better if you move this section up. I would merge this section with research interest. </w:t>
      </w:r>
    </w:p>
  </w:comment>
  <w:comment w:id="942" w:author="Mohsen Zahiri" w:date="2021-04-19T09:57:00Z" w:initials="MZ">
    <w:p w14:paraId="7A630D70" w14:textId="71C29B74" w:rsidR="000A21C1" w:rsidRDefault="000A21C1">
      <w:pPr>
        <w:pStyle w:val="CommentText"/>
      </w:pPr>
      <w:r>
        <w:rPr>
          <w:rStyle w:val="CommentReference"/>
        </w:rPr>
        <w:annotationRef/>
      </w:r>
      <w:r>
        <w:t>It is up to you, but I am not sure they are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C115A2" w15:done="0"/>
  <w15:commentEx w15:paraId="4E0AA50D" w15:done="0"/>
  <w15:commentEx w15:paraId="776F1A85" w15:done="0"/>
  <w15:commentEx w15:paraId="7DEE1CF4" w15:done="0"/>
  <w15:commentEx w15:paraId="0079F30D" w15:done="0"/>
  <w15:commentEx w15:paraId="1C47EE78" w15:done="0"/>
  <w15:commentEx w15:paraId="51D2B577" w15:done="0"/>
  <w15:commentEx w15:paraId="7A630D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7D441" w16cex:dateUtc="2021-04-19T14:04:00Z"/>
  <w16cex:commentExtensible w16cex:durableId="2427D2EA" w16cex:dateUtc="2021-04-19T13:59:00Z"/>
  <w16cex:commentExtensible w16cex:durableId="2427D302" w16cex:dateUtc="2021-04-19T13:59:00Z"/>
  <w16cex:commentExtensible w16cex:durableId="244286D6" w16cex:dateUtc="2021-04-19T14:04:00Z"/>
  <w16cex:commentExtensible w16cex:durableId="2427F07F" w16cex:dateUtc="2021-04-19T13:59:00Z"/>
  <w16cex:commentExtensible w16cex:durableId="2427F06F" w16cex:dateUtc="2021-04-19T14:04:00Z"/>
  <w16cex:commentExtensible w16cex:durableId="2427D29A" w16cex:dateUtc="2021-04-19T13:57:00Z"/>
  <w16cex:commentExtensible w16cex:durableId="2427D27F" w16cex:dateUtc="2021-04-19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115A2" w16cid:durableId="2427D441"/>
  <w16cid:commentId w16cid:paraId="4E0AA50D" w16cid:durableId="2427D2EA"/>
  <w16cid:commentId w16cid:paraId="776F1A85" w16cid:durableId="2427D302"/>
  <w16cid:commentId w16cid:paraId="7DEE1CF4" w16cid:durableId="244286D6"/>
  <w16cid:commentId w16cid:paraId="0079F30D" w16cid:durableId="2427F07F"/>
  <w16cid:commentId w16cid:paraId="1C47EE78" w16cid:durableId="2427F06F"/>
  <w16cid:commentId w16cid:paraId="51D2B577" w16cid:durableId="2427D29A"/>
  <w16cid:commentId w16cid:paraId="7A630D70" w16cid:durableId="2427D2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562D" w14:textId="77777777" w:rsidR="007154EF" w:rsidRDefault="007154EF" w:rsidP="00822578">
      <w:pPr>
        <w:spacing w:after="0" w:line="240" w:lineRule="auto"/>
      </w:pPr>
      <w:r>
        <w:separator/>
      </w:r>
    </w:p>
  </w:endnote>
  <w:endnote w:type="continuationSeparator" w:id="0">
    <w:p w14:paraId="23C5EEB1" w14:textId="77777777" w:rsidR="007154EF" w:rsidRDefault="007154EF" w:rsidP="0082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8D0A" w14:textId="77777777" w:rsidR="007154EF" w:rsidRDefault="007154EF" w:rsidP="00822578">
      <w:pPr>
        <w:spacing w:after="0" w:line="240" w:lineRule="auto"/>
      </w:pPr>
      <w:r>
        <w:separator/>
      </w:r>
    </w:p>
  </w:footnote>
  <w:footnote w:type="continuationSeparator" w:id="0">
    <w:p w14:paraId="72F8C27C" w14:textId="77777777" w:rsidR="007154EF" w:rsidRDefault="007154EF" w:rsidP="0082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30F9C"/>
    <w:multiLevelType w:val="hybridMultilevel"/>
    <w:tmpl w:val="333CCD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B4160D5"/>
    <w:multiLevelType w:val="hybridMultilevel"/>
    <w:tmpl w:val="2B9E9B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01E06"/>
    <w:multiLevelType w:val="multilevel"/>
    <w:tmpl w:val="ED6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7EA9"/>
    <w:multiLevelType w:val="hybridMultilevel"/>
    <w:tmpl w:val="C35671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F6809A5"/>
    <w:multiLevelType w:val="multilevel"/>
    <w:tmpl w:val="49D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40F11"/>
    <w:multiLevelType w:val="hybridMultilevel"/>
    <w:tmpl w:val="6916D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34C2"/>
    <w:multiLevelType w:val="hybridMultilevel"/>
    <w:tmpl w:val="6816B3EC"/>
    <w:lvl w:ilvl="0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2927675B"/>
    <w:multiLevelType w:val="multilevel"/>
    <w:tmpl w:val="9E0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24B02"/>
    <w:multiLevelType w:val="hybridMultilevel"/>
    <w:tmpl w:val="BDA854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956779"/>
    <w:multiLevelType w:val="hybridMultilevel"/>
    <w:tmpl w:val="931E57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45501C"/>
    <w:multiLevelType w:val="hybridMultilevel"/>
    <w:tmpl w:val="32BC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5130"/>
    <w:multiLevelType w:val="hybridMultilevel"/>
    <w:tmpl w:val="D900885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BE214EA"/>
    <w:multiLevelType w:val="hybridMultilevel"/>
    <w:tmpl w:val="942CC650"/>
    <w:lvl w:ilvl="0" w:tplc="D0FCF2F8">
      <w:start w:val="1"/>
      <w:numFmt w:val="decimal"/>
      <w:lvlText w:val="%1)"/>
      <w:lvlJc w:val="left"/>
      <w:pPr>
        <w:ind w:left="540" w:hanging="360"/>
      </w:pPr>
      <w:rPr>
        <w:rFonts w:eastAsiaTheme="minorEastAsia" w:hint="default"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EEF2751"/>
    <w:multiLevelType w:val="hybridMultilevel"/>
    <w:tmpl w:val="060670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1E6DDF"/>
    <w:multiLevelType w:val="hybridMultilevel"/>
    <w:tmpl w:val="87BA8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D2A17"/>
    <w:multiLevelType w:val="hybridMultilevel"/>
    <w:tmpl w:val="E7E27A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B51E2"/>
    <w:multiLevelType w:val="hybridMultilevel"/>
    <w:tmpl w:val="D20CC94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3E61083"/>
    <w:multiLevelType w:val="hybridMultilevel"/>
    <w:tmpl w:val="663E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F26BF"/>
    <w:multiLevelType w:val="hybridMultilevel"/>
    <w:tmpl w:val="85FA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446CC"/>
    <w:multiLevelType w:val="hybridMultilevel"/>
    <w:tmpl w:val="8E467C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BD32C7EE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4301F7"/>
    <w:multiLevelType w:val="hybridMultilevel"/>
    <w:tmpl w:val="8766E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8A6E09"/>
    <w:multiLevelType w:val="hybridMultilevel"/>
    <w:tmpl w:val="50FE7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74568"/>
    <w:multiLevelType w:val="hybridMultilevel"/>
    <w:tmpl w:val="ADC0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E649B"/>
    <w:multiLevelType w:val="hybridMultilevel"/>
    <w:tmpl w:val="C72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76DEB"/>
    <w:multiLevelType w:val="hybridMultilevel"/>
    <w:tmpl w:val="31E8F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41E9E"/>
    <w:multiLevelType w:val="hybridMultilevel"/>
    <w:tmpl w:val="3E3E59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C529A0"/>
    <w:multiLevelType w:val="hybridMultilevel"/>
    <w:tmpl w:val="22FEAE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65484C16"/>
    <w:multiLevelType w:val="hybridMultilevel"/>
    <w:tmpl w:val="9B4AD3B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AF341EE"/>
    <w:multiLevelType w:val="hybridMultilevel"/>
    <w:tmpl w:val="4606BD64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B212C6E"/>
    <w:multiLevelType w:val="hybridMultilevel"/>
    <w:tmpl w:val="855C8C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696448"/>
    <w:multiLevelType w:val="hybridMultilevel"/>
    <w:tmpl w:val="B5F03E40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72D82958"/>
    <w:multiLevelType w:val="hybridMultilevel"/>
    <w:tmpl w:val="1FF45AF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62D5F1E"/>
    <w:multiLevelType w:val="hybridMultilevel"/>
    <w:tmpl w:val="818411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995C57"/>
    <w:multiLevelType w:val="hybridMultilevel"/>
    <w:tmpl w:val="77AEEA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A4D318E"/>
    <w:multiLevelType w:val="hybridMultilevel"/>
    <w:tmpl w:val="9612A708"/>
    <w:lvl w:ilvl="0" w:tplc="86AE3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B54F9F"/>
    <w:multiLevelType w:val="hybridMultilevel"/>
    <w:tmpl w:val="9208BB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2C26F3"/>
    <w:multiLevelType w:val="hybridMultilevel"/>
    <w:tmpl w:val="CB42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8"/>
  </w:num>
  <w:num w:numId="4">
    <w:abstractNumId w:val="31"/>
  </w:num>
  <w:num w:numId="5">
    <w:abstractNumId w:val="32"/>
  </w:num>
  <w:num w:numId="6">
    <w:abstractNumId w:val="12"/>
  </w:num>
  <w:num w:numId="7">
    <w:abstractNumId w:val="35"/>
  </w:num>
  <w:num w:numId="8">
    <w:abstractNumId w:val="4"/>
  </w:num>
  <w:num w:numId="9">
    <w:abstractNumId w:val="7"/>
  </w:num>
  <w:num w:numId="10">
    <w:abstractNumId w:val="17"/>
  </w:num>
  <w:num w:numId="11">
    <w:abstractNumId w:val="14"/>
  </w:num>
  <w:num w:numId="12">
    <w:abstractNumId w:val="25"/>
  </w:num>
  <w:num w:numId="13">
    <w:abstractNumId w:val="37"/>
  </w:num>
  <w:num w:numId="14">
    <w:abstractNumId w:val="6"/>
  </w:num>
  <w:num w:numId="15">
    <w:abstractNumId w:val="3"/>
  </w:num>
  <w:num w:numId="16">
    <w:abstractNumId w:val="24"/>
  </w:num>
  <w:num w:numId="17">
    <w:abstractNumId w:val="3"/>
  </w:num>
  <w:num w:numId="18">
    <w:abstractNumId w:val="19"/>
  </w:num>
  <w:num w:numId="19">
    <w:abstractNumId w:val="18"/>
  </w:num>
  <w:num w:numId="20">
    <w:abstractNumId w:val="11"/>
  </w:num>
  <w:num w:numId="21">
    <w:abstractNumId w:val="20"/>
  </w:num>
  <w:num w:numId="22">
    <w:abstractNumId w:val="29"/>
  </w:num>
  <w:num w:numId="23">
    <w:abstractNumId w:val="13"/>
  </w:num>
  <w:num w:numId="24">
    <w:abstractNumId w:val="30"/>
  </w:num>
  <w:num w:numId="25">
    <w:abstractNumId w:val="22"/>
  </w:num>
  <w:num w:numId="26">
    <w:abstractNumId w:val="26"/>
  </w:num>
  <w:num w:numId="27">
    <w:abstractNumId w:val="9"/>
  </w:num>
  <w:num w:numId="28">
    <w:abstractNumId w:val="33"/>
  </w:num>
  <w:num w:numId="29">
    <w:abstractNumId w:val="2"/>
  </w:num>
  <w:num w:numId="30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10"/>
  </w:num>
  <w:num w:numId="33">
    <w:abstractNumId w:val="16"/>
  </w:num>
  <w:num w:numId="34">
    <w:abstractNumId w:val="23"/>
  </w:num>
  <w:num w:numId="35">
    <w:abstractNumId w:val="0"/>
  </w:num>
  <w:num w:numId="36">
    <w:abstractNumId w:val="15"/>
  </w:num>
  <w:num w:numId="37">
    <w:abstractNumId w:val="21"/>
  </w:num>
  <w:num w:numId="38">
    <w:abstractNumId w:val="34"/>
  </w:num>
  <w:num w:numId="39">
    <w:abstractNumId w:val="1"/>
  </w:num>
  <w:num w:numId="40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salar Mansouri">
    <w15:presenceInfo w15:providerId="None" w15:userId="Amirsalar Mansouri"/>
  </w15:person>
  <w15:person w15:author="Mohsen Zahiri">
    <w15:presenceInfo w15:providerId="AD" w15:userId="S::mohsen.zahiri@biosensics.com::572cb0aa-9538-4fa4-ad98-76979eb05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trackRevision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jM1NbM0tLQwszBV0lEKTi0uzszPAymwqAUALQuDKCwAAAA="/>
  </w:docVars>
  <w:rsids>
    <w:rsidRoot w:val="002251FB"/>
    <w:rsid w:val="000004C4"/>
    <w:rsid w:val="00001196"/>
    <w:rsid w:val="00001534"/>
    <w:rsid w:val="00001E9E"/>
    <w:rsid w:val="000021A9"/>
    <w:rsid w:val="00003FAE"/>
    <w:rsid w:val="000045A6"/>
    <w:rsid w:val="00004BDC"/>
    <w:rsid w:val="000068BF"/>
    <w:rsid w:val="00006FBE"/>
    <w:rsid w:val="00007156"/>
    <w:rsid w:val="000072E6"/>
    <w:rsid w:val="00007F56"/>
    <w:rsid w:val="0001053C"/>
    <w:rsid w:val="00010D18"/>
    <w:rsid w:val="00010EE0"/>
    <w:rsid w:val="00011194"/>
    <w:rsid w:val="00011879"/>
    <w:rsid w:val="00016275"/>
    <w:rsid w:val="0001707F"/>
    <w:rsid w:val="00020226"/>
    <w:rsid w:val="00021587"/>
    <w:rsid w:val="00021B43"/>
    <w:rsid w:val="00021FCC"/>
    <w:rsid w:val="00022AF7"/>
    <w:rsid w:val="00023FCB"/>
    <w:rsid w:val="00024ECE"/>
    <w:rsid w:val="0002622C"/>
    <w:rsid w:val="00026F6F"/>
    <w:rsid w:val="00031C14"/>
    <w:rsid w:val="00032026"/>
    <w:rsid w:val="00034241"/>
    <w:rsid w:val="00036E9B"/>
    <w:rsid w:val="0004099A"/>
    <w:rsid w:val="00041733"/>
    <w:rsid w:val="00042129"/>
    <w:rsid w:val="0004229C"/>
    <w:rsid w:val="00042648"/>
    <w:rsid w:val="00044543"/>
    <w:rsid w:val="00044863"/>
    <w:rsid w:val="00046169"/>
    <w:rsid w:val="00051220"/>
    <w:rsid w:val="000548D5"/>
    <w:rsid w:val="00060776"/>
    <w:rsid w:val="000608F5"/>
    <w:rsid w:val="00061A6C"/>
    <w:rsid w:val="00061B75"/>
    <w:rsid w:val="000647E5"/>
    <w:rsid w:val="00064952"/>
    <w:rsid w:val="00064C4D"/>
    <w:rsid w:val="000661F2"/>
    <w:rsid w:val="00066ED9"/>
    <w:rsid w:val="0007175C"/>
    <w:rsid w:val="00074076"/>
    <w:rsid w:val="00074E55"/>
    <w:rsid w:val="00074FAE"/>
    <w:rsid w:val="0007537A"/>
    <w:rsid w:val="00076305"/>
    <w:rsid w:val="000764F0"/>
    <w:rsid w:val="00077BF0"/>
    <w:rsid w:val="00077DEB"/>
    <w:rsid w:val="00080290"/>
    <w:rsid w:val="0008171A"/>
    <w:rsid w:val="000817EA"/>
    <w:rsid w:val="00085973"/>
    <w:rsid w:val="000860A9"/>
    <w:rsid w:val="000862EB"/>
    <w:rsid w:val="00087B3E"/>
    <w:rsid w:val="000906AB"/>
    <w:rsid w:val="00090EF5"/>
    <w:rsid w:val="0009111B"/>
    <w:rsid w:val="00091C5E"/>
    <w:rsid w:val="00091E87"/>
    <w:rsid w:val="0009285D"/>
    <w:rsid w:val="00092E4B"/>
    <w:rsid w:val="0009394A"/>
    <w:rsid w:val="000944EE"/>
    <w:rsid w:val="00097540"/>
    <w:rsid w:val="000A11B8"/>
    <w:rsid w:val="000A1B15"/>
    <w:rsid w:val="000A1CD1"/>
    <w:rsid w:val="000A21C1"/>
    <w:rsid w:val="000A2918"/>
    <w:rsid w:val="000A40E7"/>
    <w:rsid w:val="000A6094"/>
    <w:rsid w:val="000A685D"/>
    <w:rsid w:val="000A6E77"/>
    <w:rsid w:val="000B0FD4"/>
    <w:rsid w:val="000B228B"/>
    <w:rsid w:val="000B3479"/>
    <w:rsid w:val="000B4607"/>
    <w:rsid w:val="000B5151"/>
    <w:rsid w:val="000B555A"/>
    <w:rsid w:val="000B6F9C"/>
    <w:rsid w:val="000B7EB3"/>
    <w:rsid w:val="000C0DAB"/>
    <w:rsid w:val="000C158B"/>
    <w:rsid w:val="000C1778"/>
    <w:rsid w:val="000C2859"/>
    <w:rsid w:val="000C28C7"/>
    <w:rsid w:val="000C3DAD"/>
    <w:rsid w:val="000C52C1"/>
    <w:rsid w:val="000C5419"/>
    <w:rsid w:val="000C5606"/>
    <w:rsid w:val="000C62BD"/>
    <w:rsid w:val="000C77D4"/>
    <w:rsid w:val="000D02DF"/>
    <w:rsid w:val="000D1D15"/>
    <w:rsid w:val="000D26BA"/>
    <w:rsid w:val="000D2EA6"/>
    <w:rsid w:val="000D2F0F"/>
    <w:rsid w:val="000D3023"/>
    <w:rsid w:val="000D328C"/>
    <w:rsid w:val="000D34B8"/>
    <w:rsid w:val="000D491E"/>
    <w:rsid w:val="000D4D01"/>
    <w:rsid w:val="000D5FC0"/>
    <w:rsid w:val="000D6EFE"/>
    <w:rsid w:val="000E02E3"/>
    <w:rsid w:val="000E0AC4"/>
    <w:rsid w:val="000E0EDC"/>
    <w:rsid w:val="000E19F9"/>
    <w:rsid w:val="000E56EA"/>
    <w:rsid w:val="000E5D33"/>
    <w:rsid w:val="000E762D"/>
    <w:rsid w:val="000F072A"/>
    <w:rsid w:val="000F1024"/>
    <w:rsid w:val="000F203E"/>
    <w:rsid w:val="000F3FA9"/>
    <w:rsid w:val="000F42D1"/>
    <w:rsid w:val="000F4B59"/>
    <w:rsid w:val="000F5991"/>
    <w:rsid w:val="000F6FBF"/>
    <w:rsid w:val="00100FF7"/>
    <w:rsid w:val="001022CB"/>
    <w:rsid w:val="001026E0"/>
    <w:rsid w:val="00105E44"/>
    <w:rsid w:val="00107B0A"/>
    <w:rsid w:val="001116CF"/>
    <w:rsid w:val="00111FE3"/>
    <w:rsid w:val="0011219E"/>
    <w:rsid w:val="001125D1"/>
    <w:rsid w:val="0011321A"/>
    <w:rsid w:val="001145CE"/>
    <w:rsid w:val="00116252"/>
    <w:rsid w:val="001215D1"/>
    <w:rsid w:val="00121BBA"/>
    <w:rsid w:val="00121F59"/>
    <w:rsid w:val="0012349D"/>
    <w:rsid w:val="00127361"/>
    <w:rsid w:val="001274BD"/>
    <w:rsid w:val="00131A4C"/>
    <w:rsid w:val="00133BFA"/>
    <w:rsid w:val="00134E6E"/>
    <w:rsid w:val="00135FD7"/>
    <w:rsid w:val="00136DFC"/>
    <w:rsid w:val="001379EE"/>
    <w:rsid w:val="00141363"/>
    <w:rsid w:val="00141CFB"/>
    <w:rsid w:val="00142D0D"/>
    <w:rsid w:val="0014455D"/>
    <w:rsid w:val="00144A17"/>
    <w:rsid w:val="00144D6E"/>
    <w:rsid w:val="00146FAE"/>
    <w:rsid w:val="00152940"/>
    <w:rsid w:val="0015329F"/>
    <w:rsid w:val="00153AEA"/>
    <w:rsid w:val="0015424B"/>
    <w:rsid w:val="0015561C"/>
    <w:rsid w:val="00156F37"/>
    <w:rsid w:val="00160955"/>
    <w:rsid w:val="00162247"/>
    <w:rsid w:val="0016232A"/>
    <w:rsid w:val="00163ABF"/>
    <w:rsid w:val="00163D80"/>
    <w:rsid w:val="00165424"/>
    <w:rsid w:val="00165F68"/>
    <w:rsid w:val="001701DA"/>
    <w:rsid w:val="001703B0"/>
    <w:rsid w:val="00171338"/>
    <w:rsid w:val="0017155B"/>
    <w:rsid w:val="00171979"/>
    <w:rsid w:val="00171DFC"/>
    <w:rsid w:val="001728B4"/>
    <w:rsid w:val="00172F5F"/>
    <w:rsid w:val="001735D3"/>
    <w:rsid w:val="00173641"/>
    <w:rsid w:val="00173892"/>
    <w:rsid w:val="00173FA8"/>
    <w:rsid w:val="0017431A"/>
    <w:rsid w:val="0017517A"/>
    <w:rsid w:val="00180FC5"/>
    <w:rsid w:val="00181404"/>
    <w:rsid w:val="00181FAE"/>
    <w:rsid w:val="00182CC9"/>
    <w:rsid w:val="00183764"/>
    <w:rsid w:val="00184BD5"/>
    <w:rsid w:val="001851E0"/>
    <w:rsid w:val="00185F66"/>
    <w:rsid w:val="00186349"/>
    <w:rsid w:val="00186657"/>
    <w:rsid w:val="001872E4"/>
    <w:rsid w:val="00187416"/>
    <w:rsid w:val="0019082A"/>
    <w:rsid w:val="001909A1"/>
    <w:rsid w:val="00190F40"/>
    <w:rsid w:val="00190FF6"/>
    <w:rsid w:val="0019159A"/>
    <w:rsid w:val="00191FBE"/>
    <w:rsid w:val="001928DC"/>
    <w:rsid w:val="00193341"/>
    <w:rsid w:val="00194D1A"/>
    <w:rsid w:val="00194EB5"/>
    <w:rsid w:val="001950E7"/>
    <w:rsid w:val="00195FB9"/>
    <w:rsid w:val="001969B3"/>
    <w:rsid w:val="001A03C9"/>
    <w:rsid w:val="001A2565"/>
    <w:rsid w:val="001A2659"/>
    <w:rsid w:val="001A407D"/>
    <w:rsid w:val="001A4940"/>
    <w:rsid w:val="001A4EFA"/>
    <w:rsid w:val="001A52B2"/>
    <w:rsid w:val="001A52EF"/>
    <w:rsid w:val="001A7304"/>
    <w:rsid w:val="001B0136"/>
    <w:rsid w:val="001B0B02"/>
    <w:rsid w:val="001B0B7D"/>
    <w:rsid w:val="001B138A"/>
    <w:rsid w:val="001B1586"/>
    <w:rsid w:val="001B37CC"/>
    <w:rsid w:val="001B3A9F"/>
    <w:rsid w:val="001B46D7"/>
    <w:rsid w:val="001B48E2"/>
    <w:rsid w:val="001B5946"/>
    <w:rsid w:val="001B7E2B"/>
    <w:rsid w:val="001C0B81"/>
    <w:rsid w:val="001C27F1"/>
    <w:rsid w:val="001C3FC4"/>
    <w:rsid w:val="001C56F4"/>
    <w:rsid w:val="001C7970"/>
    <w:rsid w:val="001D0AAB"/>
    <w:rsid w:val="001D2013"/>
    <w:rsid w:val="001D2137"/>
    <w:rsid w:val="001D32A4"/>
    <w:rsid w:val="001D3837"/>
    <w:rsid w:val="001D560B"/>
    <w:rsid w:val="001D5B66"/>
    <w:rsid w:val="001D5EC0"/>
    <w:rsid w:val="001D6D7B"/>
    <w:rsid w:val="001D7512"/>
    <w:rsid w:val="001E05DB"/>
    <w:rsid w:val="001E0803"/>
    <w:rsid w:val="001E3984"/>
    <w:rsid w:val="001E4925"/>
    <w:rsid w:val="001E67E2"/>
    <w:rsid w:val="001E6C93"/>
    <w:rsid w:val="001E7377"/>
    <w:rsid w:val="001F0AF3"/>
    <w:rsid w:val="001F2DD4"/>
    <w:rsid w:val="001F44CA"/>
    <w:rsid w:val="001F62E7"/>
    <w:rsid w:val="001F697B"/>
    <w:rsid w:val="001F7F4B"/>
    <w:rsid w:val="001F7FD8"/>
    <w:rsid w:val="002020B8"/>
    <w:rsid w:val="00202C0A"/>
    <w:rsid w:val="002036D3"/>
    <w:rsid w:val="00203A27"/>
    <w:rsid w:val="00204B51"/>
    <w:rsid w:val="0020523F"/>
    <w:rsid w:val="00207D5C"/>
    <w:rsid w:val="002107E6"/>
    <w:rsid w:val="00210E76"/>
    <w:rsid w:val="00212E97"/>
    <w:rsid w:val="00213027"/>
    <w:rsid w:val="0021542C"/>
    <w:rsid w:val="00216609"/>
    <w:rsid w:val="00216D96"/>
    <w:rsid w:val="0021734C"/>
    <w:rsid w:val="002174E5"/>
    <w:rsid w:val="002176FB"/>
    <w:rsid w:val="00217F43"/>
    <w:rsid w:val="0022033F"/>
    <w:rsid w:val="002206CC"/>
    <w:rsid w:val="00220990"/>
    <w:rsid w:val="00221EEC"/>
    <w:rsid w:val="00223872"/>
    <w:rsid w:val="00224AB2"/>
    <w:rsid w:val="00224BA6"/>
    <w:rsid w:val="00224E08"/>
    <w:rsid w:val="002251FB"/>
    <w:rsid w:val="00225FCA"/>
    <w:rsid w:val="00226114"/>
    <w:rsid w:val="00226885"/>
    <w:rsid w:val="0023095E"/>
    <w:rsid w:val="00231A81"/>
    <w:rsid w:val="00234F20"/>
    <w:rsid w:val="0023523E"/>
    <w:rsid w:val="0023553A"/>
    <w:rsid w:val="002358AE"/>
    <w:rsid w:val="0023739C"/>
    <w:rsid w:val="0024012D"/>
    <w:rsid w:val="002429F3"/>
    <w:rsid w:val="00243165"/>
    <w:rsid w:val="002453F2"/>
    <w:rsid w:val="002454F4"/>
    <w:rsid w:val="002456AE"/>
    <w:rsid w:val="00247EF2"/>
    <w:rsid w:val="00251E86"/>
    <w:rsid w:val="00251F6E"/>
    <w:rsid w:val="00254821"/>
    <w:rsid w:val="00255B3F"/>
    <w:rsid w:val="00256B07"/>
    <w:rsid w:val="00260A54"/>
    <w:rsid w:val="002628A4"/>
    <w:rsid w:val="00262BB4"/>
    <w:rsid w:val="002633B1"/>
    <w:rsid w:val="0026515C"/>
    <w:rsid w:val="002655D9"/>
    <w:rsid w:val="00265B70"/>
    <w:rsid w:val="00265C9F"/>
    <w:rsid w:val="00266200"/>
    <w:rsid w:val="00270A54"/>
    <w:rsid w:val="00270C00"/>
    <w:rsid w:val="00271682"/>
    <w:rsid w:val="002733C0"/>
    <w:rsid w:val="002737AC"/>
    <w:rsid w:val="00274284"/>
    <w:rsid w:val="00275438"/>
    <w:rsid w:val="0027572E"/>
    <w:rsid w:val="00276139"/>
    <w:rsid w:val="00276469"/>
    <w:rsid w:val="00280490"/>
    <w:rsid w:val="002804B8"/>
    <w:rsid w:val="002808E5"/>
    <w:rsid w:val="002818E6"/>
    <w:rsid w:val="00282FC9"/>
    <w:rsid w:val="002852EB"/>
    <w:rsid w:val="0028583A"/>
    <w:rsid w:val="0029047D"/>
    <w:rsid w:val="00292D0A"/>
    <w:rsid w:val="00295389"/>
    <w:rsid w:val="00295A13"/>
    <w:rsid w:val="00295C38"/>
    <w:rsid w:val="00295D48"/>
    <w:rsid w:val="00296352"/>
    <w:rsid w:val="002A2505"/>
    <w:rsid w:val="002A4410"/>
    <w:rsid w:val="002A7D1D"/>
    <w:rsid w:val="002B136C"/>
    <w:rsid w:val="002B1D37"/>
    <w:rsid w:val="002B2120"/>
    <w:rsid w:val="002B2301"/>
    <w:rsid w:val="002B29EA"/>
    <w:rsid w:val="002B3F43"/>
    <w:rsid w:val="002B43B3"/>
    <w:rsid w:val="002B474A"/>
    <w:rsid w:val="002B4C2B"/>
    <w:rsid w:val="002B5395"/>
    <w:rsid w:val="002B6254"/>
    <w:rsid w:val="002B6A4D"/>
    <w:rsid w:val="002B6A54"/>
    <w:rsid w:val="002C05D5"/>
    <w:rsid w:val="002C19AB"/>
    <w:rsid w:val="002C2AEC"/>
    <w:rsid w:val="002C3609"/>
    <w:rsid w:val="002C4D6A"/>
    <w:rsid w:val="002C6635"/>
    <w:rsid w:val="002D09DC"/>
    <w:rsid w:val="002D2F2C"/>
    <w:rsid w:val="002D35D1"/>
    <w:rsid w:val="002D4643"/>
    <w:rsid w:val="002D4AB3"/>
    <w:rsid w:val="002D68A1"/>
    <w:rsid w:val="002D6956"/>
    <w:rsid w:val="002D753D"/>
    <w:rsid w:val="002D7DD1"/>
    <w:rsid w:val="002E0B07"/>
    <w:rsid w:val="002E0E52"/>
    <w:rsid w:val="002E22E8"/>
    <w:rsid w:val="002E26F3"/>
    <w:rsid w:val="002E2ABE"/>
    <w:rsid w:val="002E47F0"/>
    <w:rsid w:val="002E484D"/>
    <w:rsid w:val="002E4915"/>
    <w:rsid w:val="002E5D93"/>
    <w:rsid w:val="002E611F"/>
    <w:rsid w:val="002E6CB1"/>
    <w:rsid w:val="002F0A00"/>
    <w:rsid w:val="002F25C8"/>
    <w:rsid w:val="002F3315"/>
    <w:rsid w:val="002F66F3"/>
    <w:rsid w:val="002F7D7D"/>
    <w:rsid w:val="0030223A"/>
    <w:rsid w:val="00304F31"/>
    <w:rsid w:val="00305399"/>
    <w:rsid w:val="00310EDF"/>
    <w:rsid w:val="00311893"/>
    <w:rsid w:val="00314540"/>
    <w:rsid w:val="003169C2"/>
    <w:rsid w:val="003169D4"/>
    <w:rsid w:val="00316C2B"/>
    <w:rsid w:val="00316D11"/>
    <w:rsid w:val="0032038A"/>
    <w:rsid w:val="00320751"/>
    <w:rsid w:val="003210E6"/>
    <w:rsid w:val="00321613"/>
    <w:rsid w:val="00321630"/>
    <w:rsid w:val="003220BF"/>
    <w:rsid w:val="00325721"/>
    <w:rsid w:val="00325A63"/>
    <w:rsid w:val="003267AC"/>
    <w:rsid w:val="0032686A"/>
    <w:rsid w:val="003268C3"/>
    <w:rsid w:val="00327110"/>
    <w:rsid w:val="0033217D"/>
    <w:rsid w:val="003327E4"/>
    <w:rsid w:val="00334A40"/>
    <w:rsid w:val="00335A93"/>
    <w:rsid w:val="003369E1"/>
    <w:rsid w:val="00340EC9"/>
    <w:rsid w:val="0034180B"/>
    <w:rsid w:val="00343863"/>
    <w:rsid w:val="00345FA8"/>
    <w:rsid w:val="0034625D"/>
    <w:rsid w:val="003472AE"/>
    <w:rsid w:val="003474E7"/>
    <w:rsid w:val="00347767"/>
    <w:rsid w:val="00347C94"/>
    <w:rsid w:val="00350BCA"/>
    <w:rsid w:val="00352EEC"/>
    <w:rsid w:val="00354552"/>
    <w:rsid w:val="00355531"/>
    <w:rsid w:val="0035609A"/>
    <w:rsid w:val="00356D77"/>
    <w:rsid w:val="0035708A"/>
    <w:rsid w:val="00357101"/>
    <w:rsid w:val="00357E8B"/>
    <w:rsid w:val="00361EFB"/>
    <w:rsid w:val="0036251D"/>
    <w:rsid w:val="00363073"/>
    <w:rsid w:val="00363ABA"/>
    <w:rsid w:val="0036448D"/>
    <w:rsid w:val="00364C9C"/>
    <w:rsid w:val="00364DA0"/>
    <w:rsid w:val="00364F6B"/>
    <w:rsid w:val="0036727A"/>
    <w:rsid w:val="003672F3"/>
    <w:rsid w:val="00370FC1"/>
    <w:rsid w:val="00371218"/>
    <w:rsid w:val="00372132"/>
    <w:rsid w:val="003722AF"/>
    <w:rsid w:val="003735E6"/>
    <w:rsid w:val="00373AE6"/>
    <w:rsid w:val="00373C0D"/>
    <w:rsid w:val="0037418B"/>
    <w:rsid w:val="00374391"/>
    <w:rsid w:val="00374635"/>
    <w:rsid w:val="00376B96"/>
    <w:rsid w:val="003777A8"/>
    <w:rsid w:val="00377979"/>
    <w:rsid w:val="003805DC"/>
    <w:rsid w:val="00380A32"/>
    <w:rsid w:val="00380AF8"/>
    <w:rsid w:val="00382032"/>
    <w:rsid w:val="0038271B"/>
    <w:rsid w:val="00383904"/>
    <w:rsid w:val="00384685"/>
    <w:rsid w:val="00384741"/>
    <w:rsid w:val="003852A0"/>
    <w:rsid w:val="0038610A"/>
    <w:rsid w:val="00386837"/>
    <w:rsid w:val="00390B9A"/>
    <w:rsid w:val="00391941"/>
    <w:rsid w:val="00393791"/>
    <w:rsid w:val="00393EBD"/>
    <w:rsid w:val="0039423F"/>
    <w:rsid w:val="0039498A"/>
    <w:rsid w:val="003958D0"/>
    <w:rsid w:val="0039794D"/>
    <w:rsid w:val="00397B6B"/>
    <w:rsid w:val="003A0EAF"/>
    <w:rsid w:val="003A3F50"/>
    <w:rsid w:val="003A6B17"/>
    <w:rsid w:val="003B02AB"/>
    <w:rsid w:val="003B02C0"/>
    <w:rsid w:val="003B03C6"/>
    <w:rsid w:val="003B0486"/>
    <w:rsid w:val="003B3CD5"/>
    <w:rsid w:val="003B6723"/>
    <w:rsid w:val="003B7403"/>
    <w:rsid w:val="003C0DE4"/>
    <w:rsid w:val="003C107C"/>
    <w:rsid w:val="003C12AA"/>
    <w:rsid w:val="003C3701"/>
    <w:rsid w:val="003C3A0A"/>
    <w:rsid w:val="003C6F10"/>
    <w:rsid w:val="003C74F9"/>
    <w:rsid w:val="003C7A85"/>
    <w:rsid w:val="003C7D1B"/>
    <w:rsid w:val="003D14E8"/>
    <w:rsid w:val="003D1510"/>
    <w:rsid w:val="003D18CC"/>
    <w:rsid w:val="003D29EF"/>
    <w:rsid w:val="003D5730"/>
    <w:rsid w:val="003D5909"/>
    <w:rsid w:val="003D633E"/>
    <w:rsid w:val="003D657D"/>
    <w:rsid w:val="003D698D"/>
    <w:rsid w:val="003D799B"/>
    <w:rsid w:val="003E1115"/>
    <w:rsid w:val="003E3020"/>
    <w:rsid w:val="003E3042"/>
    <w:rsid w:val="003E3900"/>
    <w:rsid w:val="003E45D0"/>
    <w:rsid w:val="003E5563"/>
    <w:rsid w:val="003E6532"/>
    <w:rsid w:val="003E6A49"/>
    <w:rsid w:val="003E7ADE"/>
    <w:rsid w:val="003F0290"/>
    <w:rsid w:val="003F0FB6"/>
    <w:rsid w:val="003F1541"/>
    <w:rsid w:val="003F4F0F"/>
    <w:rsid w:val="003F63A1"/>
    <w:rsid w:val="0040129B"/>
    <w:rsid w:val="00401D28"/>
    <w:rsid w:val="00402436"/>
    <w:rsid w:val="00402EF5"/>
    <w:rsid w:val="0040457F"/>
    <w:rsid w:val="00405A24"/>
    <w:rsid w:val="00406352"/>
    <w:rsid w:val="00406564"/>
    <w:rsid w:val="0041124D"/>
    <w:rsid w:val="00412CD2"/>
    <w:rsid w:val="004148C1"/>
    <w:rsid w:val="00414B70"/>
    <w:rsid w:val="00415836"/>
    <w:rsid w:val="00417C95"/>
    <w:rsid w:val="00420974"/>
    <w:rsid w:val="00421CD0"/>
    <w:rsid w:val="00423254"/>
    <w:rsid w:val="004236AD"/>
    <w:rsid w:val="004245A5"/>
    <w:rsid w:val="0042501A"/>
    <w:rsid w:val="00426420"/>
    <w:rsid w:val="00426AD9"/>
    <w:rsid w:val="00427301"/>
    <w:rsid w:val="004302D6"/>
    <w:rsid w:val="00430843"/>
    <w:rsid w:val="00430873"/>
    <w:rsid w:val="00430BEA"/>
    <w:rsid w:val="00431103"/>
    <w:rsid w:val="00432779"/>
    <w:rsid w:val="0043463C"/>
    <w:rsid w:val="004369CC"/>
    <w:rsid w:val="0043703B"/>
    <w:rsid w:val="004376C2"/>
    <w:rsid w:val="004430AB"/>
    <w:rsid w:val="0044436A"/>
    <w:rsid w:val="00445ADB"/>
    <w:rsid w:val="00445BB7"/>
    <w:rsid w:val="004468A6"/>
    <w:rsid w:val="00450D90"/>
    <w:rsid w:val="0045141F"/>
    <w:rsid w:val="004526E5"/>
    <w:rsid w:val="004532F1"/>
    <w:rsid w:val="00454B51"/>
    <w:rsid w:val="0045516C"/>
    <w:rsid w:val="004553A0"/>
    <w:rsid w:val="00455A9C"/>
    <w:rsid w:val="00461D76"/>
    <w:rsid w:val="00463AE9"/>
    <w:rsid w:val="00470D1A"/>
    <w:rsid w:val="00471474"/>
    <w:rsid w:val="00471499"/>
    <w:rsid w:val="00472E95"/>
    <w:rsid w:val="004739E0"/>
    <w:rsid w:val="004765B0"/>
    <w:rsid w:val="00476A09"/>
    <w:rsid w:val="00476B7C"/>
    <w:rsid w:val="0048184E"/>
    <w:rsid w:val="004841AA"/>
    <w:rsid w:val="00484935"/>
    <w:rsid w:val="004851DE"/>
    <w:rsid w:val="004864F5"/>
    <w:rsid w:val="00486D39"/>
    <w:rsid w:val="0048706E"/>
    <w:rsid w:val="00487941"/>
    <w:rsid w:val="00487AF0"/>
    <w:rsid w:val="004905C7"/>
    <w:rsid w:val="004912F7"/>
    <w:rsid w:val="004919B9"/>
    <w:rsid w:val="00492108"/>
    <w:rsid w:val="00493002"/>
    <w:rsid w:val="00494497"/>
    <w:rsid w:val="0049449A"/>
    <w:rsid w:val="00494600"/>
    <w:rsid w:val="00494DDD"/>
    <w:rsid w:val="0049503E"/>
    <w:rsid w:val="00495886"/>
    <w:rsid w:val="00495D41"/>
    <w:rsid w:val="004961E2"/>
    <w:rsid w:val="00496B47"/>
    <w:rsid w:val="004A1BDF"/>
    <w:rsid w:val="004A1E27"/>
    <w:rsid w:val="004A255F"/>
    <w:rsid w:val="004A3BFC"/>
    <w:rsid w:val="004A4B9D"/>
    <w:rsid w:val="004B1CFE"/>
    <w:rsid w:val="004B2280"/>
    <w:rsid w:val="004B23A7"/>
    <w:rsid w:val="004B5EFB"/>
    <w:rsid w:val="004B615E"/>
    <w:rsid w:val="004B74C8"/>
    <w:rsid w:val="004B7E16"/>
    <w:rsid w:val="004C26C8"/>
    <w:rsid w:val="004C3B72"/>
    <w:rsid w:val="004C5415"/>
    <w:rsid w:val="004C5D66"/>
    <w:rsid w:val="004C62C9"/>
    <w:rsid w:val="004C7255"/>
    <w:rsid w:val="004D1954"/>
    <w:rsid w:val="004D2668"/>
    <w:rsid w:val="004D2F08"/>
    <w:rsid w:val="004D3FF0"/>
    <w:rsid w:val="004E0A3E"/>
    <w:rsid w:val="004E12D2"/>
    <w:rsid w:val="004E137F"/>
    <w:rsid w:val="004E2D59"/>
    <w:rsid w:val="004E3956"/>
    <w:rsid w:val="004E4246"/>
    <w:rsid w:val="004E4E0D"/>
    <w:rsid w:val="004E514C"/>
    <w:rsid w:val="004E5B69"/>
    <w:rsid w:val="004E6D2E"/>
    <w:rsid w:val="004E6F1A"/>
    <w:rsid w:val="004E7FED"/>
    <w:rsid w:val="004F0E43"/>
    <w:rsid w:val="004F138B"/>
    <w:rsid w:val="004F37C2"/>
    <w:rsid w:val="004F432A"/>
    <w:rsid w:val="004F6CA2"/>
    <w:rsid w:val="004F715B"/>
    <w:rsid w:val="004F7E79"/>
    <w:rsid w:val="005018A9"/>
    <w:rsid w:val="00502003"/>
    <w:rsid w:val="005028A8"/>
    <w:rsid w:val="005032AF"/>
    <w:rsid w:val="005047F5"/>
    <w:rsid w:val="00504F77"/>
    <w:rsid w:val="00506C3D"/>
    <w:rsid w:val="00506D7D"/>
    <w:rsid w:val="00511A0A"/>
    <w:rsid w:val="00511CD9"/>
    <w:rsid w:val="005123D4"/>
    <w:rsid w:val="00512AB6"/>
    <w:rsid w:val="00512BAA"/>
    <w:rsid w:val="00515E6E"/>
    <w:rsid w:val="00515F55"/>
    <w:rsid w:val="005178CC"/>
    <w:rsid w:val="00520280"/>
    <w:rsid w:val="00521463"/>
    <w:rsid w:val="005220C3"/>
    <w:rsid w:val="005224A8"/>
    <w:rsid w:val="00522FAD"/>
    <w:rsid w:val="00524809"/>
    <w:rsid w:val="00524AEE"/>
    <w:rsid w:val="00530D6B"/>
    <w:rsid w:val="00530E4F"/>
    <w:rsid w:val="005321E4"/>
    <w:rsid w:val="005338C0"/>
    <w:rsid w:val="00534C43"/>
    <w:rsid w:val="00534D34"/>
    <w:rsid w:val="0053580A"/>
    <w:rsid w:val="00536215"/>
    <w:rsid w:val="00536745"/>
    <w:rsid w:val="0053701F"/>
    <w:rsid w:val="005401C0"/>
    <w:rsid w:val="005402D6"/>
    <w:rsid w:val="005403F8"/>
    <w:rsid w:val="005413BA"/>
    <w:rsid w:val="005418A0"/>
    <w:rsid w:val="00542372"/>
    <w:rsid w:val="00542536"/>
    <w:rsid w:val="00542A3B"/>
    <w:rsid w:val="00544F10"/>
    <w:rsid w:val="0054640E"/>
    <w:rsid w:val="00550D43"/>
    <w:rsid w:val="00552CEE"/>
    <w:rsid w:val="00554204"/>
    <w:rsid w:val="00554CCC"/>
    <w:rsid w:val="0055521E"/>
    <w:rsid w:val="00556BF9"/>
    <w:rsid w:val="005579BC"/>
    <w:rsid w:val="0056014F"/>
    <w:rsid w:val="005607D5"/>
    <w:rsid w:val="00560BF6"/>
    <w:rsid w:val="0056310A"/>
    <w:rsid w:val="00563532"/>
    <w:rsid w:val="00563824"/>
    <w:rsid w:val="00563D89"/>
    <w:rsid w:val="0056476F"/>
    <w:rsid w:val="00564791"/>
    <w:rsid w:val="0056576E"/>
    <w:rsid w:val="00565A89"/>
    <w:rsid w:val="00565DA5"/>
    <w:rsid w:val="00570309"/>
    <w:rsid w:val="005706AF"/>
    <w:rsid w:val="00570D6D"/>
    <w:rsid w:val="005710EA"/>
    <w:rsid w:val="00572BB7"/>
    <w:rsid w:val="00574032"/>
    <w:rsid w:val="00575A4C"/>
    <w:rsid w:val="00576A48"/>
    <w:rsid w:val="00576C7B"/>
    <w:rsid w:val="00577AD5"/>
    <w:rsid w:val="00580E60"/>
    <w:rsid w:val="00582452"/>
    <w:rsid w:val="00582921"/>
    <w:rsid w:val="00582D55"/>
    <w:rsid w:val="00583D59"/>
    <w:rsid w:val="0059008C"/>
    <w:rsid w:val="005921F4"/>
    <w:rsid w:val="00593489"/>
    <w:rsid w:val="00593830"/>
    <w:rsid w:val="005942DE"/>
    <w:rsid w:val="00594AFD"/>
    <w:rsid w:val="005950B1"/>
    <w:rsid w:val="0059570D"/>
    <w:rsid w:val="00596285"/>
    <w:rsid w:val="00596CF1"/>
    <w:rsid w:val="00597B9E"/>
    <w:rsid w:val="005A0ECD"/>
    <w:rsid w:val="005A2AAA"/>
    <w:rsid w:val="005A406E"/>
    <w:rsid w:val="005A5445"/>
    <w:rsid w:val="005A74EF"/>
    <w:rsid w:val="005B0A82"/>
    <w:rsid w:val="005B3282"/>
    <w:rsid w:val="005B33C1"/>
    <w:rsid w:val="005B63FB"/>
    <w:rsid w:val="005C1019"/>
    <w:rsid w:val="005C118A"/>
    <w:rsid w:val="005C2391"/>
    <w:rsid w:val="005C4C12"/>
    <w:rsid w:val="005C5073"/>
    <w:rsid w:val="005C6636"/>
    <w:rsid w:val="005C6989"/>
    <w:rsid w:val="005C6F68"/>
    <w:rsid w:val="005C7731"/>
    <w:rsid w:val="005D0144"/>
    <w:rsid w:val="005D0193"/>
    <w:rsid w:val="005D03F2"/>
    <w:rsid w:val="005D139C"/>
    <w:rsid w:val="005D1859"/>
    <w:rsid w:val="005D442C"/>
    <w:rsid w:val="005D656B"/>
    <w:rsid w:val="005D6925"/>
    <w:rsid w:val="005D6DA6"/>
    <w:rsid w:val="005D6E72"/>
    <w:rsid w:val="005D7D7E"/>
    <w:rsid w:val="005E002D"/>
    <w:rsid w:val="005E12E1"/>
    <w:rsid w:val="005E2EBA"/>
    <w:rsid w:val="005E315B"/>
    <w:rsid w:val="005E3794"/>
    <w:rsid w:val="005E6E20"/>
    <w:rsid w:val="005E7645"/>
    <w:rsid w:val="005F16B5"/>
    <w:rsid w:val="005F170D"/>
    <w:rsid w:val="005F2331"/>
    <w:rsid w:val="005F329C"/>
    <w:rsid w:val="005F4D95"/>
    <w:rsid w:val="005F584E"/>
    <w:rsid w:val="005F5C72"/>
    <w:rsid w:val="005F6941"/>
    <w:rsid w:val="006011D1"/>
    <w:rsid w:val="0060189B"/>
    <w:rsid w:val="00601AB6"/>
    <w:rsid w:val="00603B55"/>
    <w:rsid w:val="0060545A"/>
    <w:rsid w:val="00611092"/>
    <w:rsid w:val="0061177D"/>
    <w:rsid w:val="006137C8"/>
    <w:rsid w:val="00614F17"/>
    <w:rsid w:val="006150DA"/>
    <w:rsid w:val="006157AD"/>
    <w:rsid w:val="00615E67"/>
    <w:rsid w:val="00616881"/>
    <w:rsid w:val="00616D5B"/>
    <w:rsid w:val="00620C54"/>
    <w:rsid w:val="006221CA"/>
    <w:rsid w:val="00625474"/>
    <w:rsid w:val="006256E9"/>
    <w:rsid w:val="006265B9"/>
    <w:rsid w:val="00630154"/>
    <w:rsid w:val="00630232"/>
    <w:rsid w:val="006311AA"/>
    <w:rsid w:val="00631328"/>
    <w:rsid w:val="00632132"/>
    <w:rsid w:val="00632EB1"/>
    <w:rsid w:val="00633421"/>
    <w:rsid w:val="00633DAC"/>
    <w:rsid w:val="00635D71"/>
    <w:rsid w:val="00636C38"/>
    <w:rsid w:val="00640FB6"/>
    <w:rsid w:val="0064109C"/>
    <w:rsid w:val="0064167C"/>
    <w:rsid w:val="00643915"/>
    <w:rsid w:val="006447D4"/>
    <w:rsid w:val="00646161"/>
    <w:rsid w:val="00646878"/>
    <w:rsid w:val="00646C3C"/>
    <w:rsid w:val="00647C5C"/>
    <w:rsid w:val="00647CB4"/>
    <w:rsid w:val="00650C97"/>
    <w:rsid w:val="006531BA"/>
    <w:rsid w:val="00653B90"/>
    <w:rsid w:val="00654BB3"/>
    <w:rsid w:val="00655473"/>
    <w:rsid w:val="006562BC"/>
    <w:rsid w:val="006572B6"/>
    <w:rsid w:val="00657583"/>
    <w:rsid w:val="00657638"/>
    <w:rsid w:val="00660240"/>
    <w:rsid w:val="0066107D"/>
    <w:rsid w:val="0066109E"/>
    <w:rsid w:val="0066168E"/>
    <w:rsid w:val="00661739"/>
    <w:rsid w:val="0066286A"/>
    <w:rsid w:val="00662B0C"/>
    <w:rsid w:val="00662DE3"/>
    <w:rsid w:val="00663F48"/>
    <w:rsid w:val="00666118"/>
    <w:rsid w:val="0066663E"/>
    <w:rsid w:val="00670020"/>
    <w:rsid w:val="00670327"/>
    <w:rsid w:val="00672924"/>
    <w:rsid w:val="00672EAB"/>
    <w:rsid w:val="00674B19"/>
    <w:rsid w:val="00675587"/>
    <w:rsid w:val="00675760"/>
    <w:rsid w:val="006768AA"/>
    <w:rsid w:val="0067745E"/>
    <w:rsid w:val="006833B7"/>
    <w:rsid w:val="006838E5"/>
    <w:rsid w:val="006838EC"/>
    <w:rsid w:val="00684689"/>
    <w:rsid w:val="00684E93"/>
    <w:rsid w:val="00685388"/>
    <w:rsid w:val="00686202"/>
    <w:rsid w:val="006864FB"/>
    <w:rsid w:val="006917F5"/>
    <w:rsid w:val="00691CC3"/>
    <w:rsid w:val="0069418E"/>
    <w:rsid w:val="00695D5C"/>
    <w:rsid w:val="006A086A"/>
    <w:rsid w:val="006A18BD"/>
    <w:rsid w:val="006A1D7C"/>
    <w:rsid w:val="006A5CC9"/>
    <w:rsid w:val="006A7401"/>
    <w:rsid w:val="006A7813"/>
    <w:rsid w:val="006B0AE8"/>
    <w:rsid w:val="006B1E28"/>
    <w:rsid w:val="006B2D97"/>
    <w:rsid w:val="006B31EE"/>
    <w:rsid w:val="006B3452"/>
    <w:rsid w:val="006B4633"/>
    <w:rsid w:val="006B4844"/>
    <w:rsid w:val="006B49A4"/>
    <w:rsid w:val="006B4CF4"/>
    <w:rsid w:val="006B646D"/>
    <w:rsid w:val="006C110E"/>
    <w:rsid w:val="006C2597"/>
    <w:rsid w:val="006C3F74"/>
    <w:rsid w:val="006C533D"/>
    <w:rsid w:val="006C5759"/>
    <w:rsid w:val="006C5EF6"/>
    <w:rsid w:val="006C6188"/>
    <w:rsid w:val="006D0169"/>
    <w:rsid w:val="006D0206"/>
    <w:rsid w:val="006D036D"/>
    <w:rsid w:val="006D0786"/>
    <w:rsid w:val="006D0C66"/>
    <w:rsid w:val="006D2671"/>
    <w:rsid w:val="006D468C"/>
    <w:rsid w:val="006D5782"/>
    <w:rsid w:val="006D65DB"/>
    <w:rsid w:val="006E00A7"/>
    <w:rsid w:val="006E03B8"/>
    <w:rsid w:val="006E11E0"/>
    <w:rsid w:val="006E269E"/>
    <w:rsid w:val="006E3367"/>
    <w:rsid w:val="006E336A"/>
    <w:rsid w:val="006E3F50"/>
    <w:rsid w:val="006E5B4F"/>
    <w:rsid w:val="006E6C8C"/>
    <w:rsid w:val="006E6EB2"/>
    <w:rsid w:val="006F0012"/>
    <w:rsid w:val="006F06DA"/>
    <w:rsid w:val="006F0C4A"/>
    <w:rsid w:val="006F119F"/>
    <w:rsid w:val="006F30C7"/>
    <w:rsid w:val="006F43C7"/>
    <w:rsid w:val="006F562B"/>
    <w:rsid w:val="006F6B27"/>
    <w:rsid w:val="006F7CC5"/>
    <w:rsid w:val="0070007E"/>
    <w:rsid w:val="007006B8"/>
    <w:rsid w:val="0070108C"/>
    <w:rsid w:val="007014C1"/>
    <w:rsid w:val="00701A0F"/>
    <w:rsid w:val="00702DA3"/>
    <w:rsid w:val="007034DA"/>
    <w:rsid w:val="00703B73"/>
    <w:rsid w:val="0070583E"/>
    <w:rsid w:val="00706D1B"/>
    <w:rsid w:val="00706DA5"/>
    <w:rsid w:val="007078D1"/>
    <w:rsid w:val="00707CA1"/>
    <w:rsid w:val="0071027C"/>
    <w:rsid w:val="00710B5E"/>
    <w:rsid w:val="0071303D"/>
    <w:rsid w:val="0071383F"/>
    <w:rsid w:val="007138DE"/>
    <w:rsid w:val="00714219"/>
    <w:rsid w:val="007154EF"/>
    <w:rsid w:val="00715B59"/>
    <w:rsid w:val="007179FF"/>
    <w:rsid w:val="00720701"/>
    <w:rsid w:val="00720ADA"/>
    <w:rsid w:val="0072185E"/>
    <w:rsid w:val="00722791"/>
    <w:rsid w:val="00725641"/>
    <w:rsid w:val="007262D9"/>
    <w:rsid w:val="00726BB1"/>
    <w:rsid w:val="00733EFF"/>
    <w:rsid w:val="00735076"/>
    <w:rsid w:val="00741023"/>
    <w:rsid w:val="00743BD8"/>
    <w:rsid w:val="00743E81"/>
    <w:rsid w:val="00745E86"/>
    <w:rsid w:val="00746992"/>
    <w:rsid w:val="00746E2F"/>
    <w:rsid w:val="0075057A"/>
    <w:rsid w:val="00753732"/>
    <w:rsid w:val="00753E7F"/>
    <w:rsid w:val="00754F86"/>
    <w:rsid w:val="00755840"/>
    <w:rsid w:val="0075698A"/>
    <w:rsid w:val="00757CD3"/>
    <w:rsid w:val="007600CC"/>
    <w:rsid w:val="007607F6"/>
    <w:rsid w:val="00760A6C"/>
    <w:rsid w:val="00760EF6"/>
    <w:rsid w:val="00760F2D"/>
    <w:rsid w:val="0076145F"/>
    <w:rsid w:val="00761B59"/>
    <w:rsid w:val="00761ED0"/>
    <w:rsid w:val="00762936"/>
    <w:rsid w:val="007641B3"/>
    <w:rsid w:val="00764359"/>
    <w:rsid w:val="0076585C"/>
    <w:rsid w:val="0076626F"/>
    <w:rsid w:val="00766C12"/>
    <w:rsid w:val="00767CBF"/>
    <w:rsid w:val="007702FB"/>
    <w:rsid w:val="007718E6"/>
    <w:rsid w:val="00772167"/>
    <w:rsid w:val="00773126"/>
    <w:rsid w:val="00774983"/>
    <w:rsid w:val="00774BFD"/>
    <w:rsid w:val="0077513C"/>
    <w:rsid w:val="0077555D"/>
    <w:rsid w:val="00780E41"/>
    <w:rsid w:val="00781B35"/>
    <w:rsid w:val="00782D92"/>
    <w:rsid w:val="007835DD"/>
    <w:rsid w:val="00783928"/>
    <w:rsid w:val="00783983"/>
    <w:rsid w:val="00783CA0"/>
    <w:rsid w:val="0078571F"/>
    <w:rsid w:val="00787167"/>
    <w:rsid w:val="00787494"/>
    <w:rsid w:val="0079146E"/>
    <w:rsid w:val="007918FA"/>
    <w:rsid w:val="00792B1F"/>
    <w:rsid w:val="00792E36"/>
    <w:rsid w:val="00793E88"/>
    <w:rsid w:val="0079435B"/>
    <w:rsid w:val="00794F76"/>
    <w:rsid w:val="0079556D"/>
    <w:rsid w:val="00796EC3"/>
    <w:rsid w:val="007A054F"/>
    <w:rsid w:val="007A2985"/>
    <w:rsid w:val="007A2D92"/>
    <w:rsid w:val="007A3917"/>
    <w:rsid w:val="007A3FC6"/>
    <w:rsid w:val="007A4435"/>
    <w:rsid w:val="007A6B94"/>
    <w:rsid w:val="007A6C88"/>
    <w:rsid w:val="007A77FC"/>
    <w:rsid w:val="007B0F5C"/>
    <w:rsid w:val="007B11B5"/>
    <w:rsid w:val="007B3906"/>
    <w:rsid w:val="007B3A5F"/>
    <w:rsid w:val="007B4BA9"/>
    <w:rsid w:val="007B5185"/>
    <w:rsid w:val="007B6752"/>
    <w:rsid w:val="007B7C45"/>
    <w:rsid w:val="007C04E8"/>
    <w:rsid w:val="007C07BA"/>
    <w:rsid w:val="007C23FE"/>
    <w:rsid w:val="007C255D"/>
    <w:rsid w:val="007C2D51"/>
    <w:rsid w:val="007C3B25"/>
    <w:rsid w:val="007C44D4"/>
    <w:rsid w:val="007C455F"/>
    <w:rsid w:val="007C485F"/>
    <w:rsid w:val="007C5780"/>
    <w:rsid w:val="007C681B"/>
    <w:rsid w:val="007C69A4"/>
    <w:rsid w:val="007D0075"/>
    <w:rsid w:val="007D0310"/>
    <w:rsid w:val="007D1B21"/>
    <w:rsid w:val="007D28CC"/>
    <w:rsid w:val="007D3217"/>
    <w:rsid w:val="007D52A6"/>
    <w:rsid w:val="007D57C5"/>
    <w:rsid w:val="007D61C0"/>
    <w:rsid w:val="007D7BD2"/>
    <w:rsid w:val="007D7D2B"/>
    <w:rsid w:val="007E26E5"/>
    <w:rsid w:val="007E3B02"/>
    <w:rsid w:val="007E428D"/>
    <w:rsid w:val="007E440F"/>
    <w:rsid w:val="007E48CD"/>
    <w:rsid w:val="007E5AB6"/>
    <w:rsid w:val="007E6235"/>
    <w:rsid w:val="007E63EA"/>
    <w:rsid w:val="007E65F4"/>
    <w:rsid w:val="007F1768"/>
    <w:rsid w:val="007F2BA5"/>
    <w:rsid w:val="007F2BCA"/>
    <w:rsid w:val="007F49E9"/>
    <w:rsid w:val="007F4B61"/>
    <w:rsid w:val="007F72DF"/>
    <w:rsid w:val="007F78F6"/>
    <w:rsid w:val="008020A6"/>
    <w:rsid w:val="00802D2E"/>
    <w:rsid w:val="008035BF"/>
    <w:rsid w:val="008063F1"/>
    <w:rsid w:val="008109D2"/>
    <w:rsid w:val="008118A7"/>
    <w:rsid w:val="00812F37"/>
    <w:rsid w:val="008138E9"/>
    <w:rsid w:val="00814868"/>
    <w:rsid w:val="00815D2E"/>
    <w:rsid w:val="00816C8B"/>
    <w:rsid w:val="00817392"/>
    <w:rsid w:val="00817426"/>
    <w:rsid w:val="008179DF"/>
    <w:rsid w:val="00820638"/>
    <w:rsid w:val="008216CB"/>
    <w:rsid w:val="00822494"/>
    <w:rsid w:val="00822578"/>
    <w:rsid w:val="00822841"/>
    <w:rsid w:val="00822C6B"/>
    <w:rsid w:val="00822F9A"/>
    <w:rsid w:val="008243FC"/>
    <w:rsid w:val="00824CCB"/>
    <w:rsid w:val="00825A1C"/>
    <w:rsid w:val="0083184A"/>
    <w:rsid w:val="00831C23"/>
    <w:rsid w:val="00833396"/>
    <w:rsid w:val="00833FA0"/>
    <w:rsid w:val="00834D74"/>
    <w:rsid w:val="00834E97"/>
    <w:rsid w:val="00835168"/>
    <w:rsid w:val="008354D2"/>
    <w:rsid w:val="00836357"/>
    <w:rsid w:val="00837DE6"/>
    <w:rsid w:val="00837FA2"/>
    <w:rsid w:val="00840B9D"/>
    <w:rsid w:val="00840D85"/>
    <w:rsid w:val="00842B0C"/>
    <w:rsid w:val="00843533"/>
    <w:rsid w:val="00843696"/>
    <w:rsid w:val="00844F70"/>
    <w:rsid w:val="00845AD9"/>
    <w:rsid w:val="00845B78"/>
    <w:rsid w:val="0084619C"/>
    <w:rsid w:val="00846443"/>
    <w:rsid w:val="00846470"/>
    <w:rsid w:val="0085127F"/>
    <w:rsid w:val="00851D41"/>
    <w:rsid w:val="00851FE2"/>
    <w:rsid w:val="0085210B"/>
    <w:rsid w:val="008523CC"/>
    <w:rsid w:val="008554BC"/>
    <w:rsid w:val="00855A5E"/>
    <w:rsid w:val="00856E04"/>
    <w:rsid w:val="00857B15"/>
    <w:rsid w:val="008620DF"/>
    <w:rsid w:val="00862CB3"/>
    <w:rsid w:val="00862EA6"/>
    <w:rsid w:val="00862F96"/>
    <w:rsid w:val="008660D9"/>
    <w:rsid w:val="00866AF0"/>
    <w:rsid w:val="008671CA"/>
    <w:rsid w:val="008700AB"/>
    <w:rsid w:val="00870CF6"/>
    <w:rsid w:val="00871444"/>
    <w:rsid w:val="00871CC9"/>
    <w:rsid w:val="00872CF1"/>
    <w:rsid w:val="008733BB"/>
    <w:rsid w:val="00873832"/>
    <w:rsid w:val="00874AEB"/>
    <w:rsid w:val="00874B35"/>
    <w:rsid w:val="00874CE7"/>
    <w:rsid w:val="00875012"/>
    <w:rsid w:val="008762F2"/>
    <w:rsid w:val="00877169"/>
    <w:rsid w:val="0087717E"/>
    <w:rsid w:val="008821AF"/>
    <w:rsid w:val="008822FD"/>
    <w:rsid w:val="008827E4"/>
    <w:rsid w:val="008837B7"/>
    <w:rsid w:val="00884919"/>
    <w:rsid w:val="00884B99"/>
    <w:rsid w:val="00884F8A"/>
    <w:rsid w:val="00886AAF"/>
    <w:rsid w:val="00886CD7"/>
    <w:rsid w:val="00886ED5"/>
    <w:rsid w:val="008879A4"/>
    <w:rsid w:val="00887C11"/>
    <w:rsid w:val="00887CBD"/>
    <w:rsid w:val="00887DDF"/>
    <w:rsid w:val="00890026"/>
    <w:rsid w:val="0089006A"/>
    <w:rsid w:val="00891D0F"/>
    <w:rsid w:val="008930CF"/>
    <w:rsid w:val="0089431A"/>
    <w:rsid w:val="00894999"/>
    <w:rsid w:val="0089571F"/>
    <w:rsid w:val="00895D35"/>
    <w:rsid w:val="00895DF7"/>
    <w:rsid w:val="00895FD5"/>
    <w:rsid w:val="0089770E"/>
    <w:rsid w:val="00897908"/>
    <w:rsid w:val="008A1153"/>
    <w:rsid w:val="008A4A98"/>
    <w:rsid w:val="008A513B"/>
    <w:rsid w:val="008A5DB6"/>
    <w:rsid w:val="008A65F7"/>
    <w:rsid w:val="008A6B61"/>
    <w:rsid w:val="008A715B"/>
    <w:rsid w:val="008B19A5"/>
    <w:rsid w:val="008B3380"/>
    <w:rsid w:val="008B3523"/>
    <w:rsid w:val="008B3A09"/>
    <w:rsid w:val="008B40C7"/>
    <w:rsid w:val="008B41CA"/>
    <w:rsid w:val="008B50F1"/>
    <w:rsid w:val="008B700B"/>
    <w:rsid w:val="008C26C3"/>
    <w:rsid w:val="008C28B2"/>
    <w:rsid w:val="008C4793"/>
    <w:rsid w:val="008C47D4"/>
    <w:rsid w:val="008C5372"/>
    <w:rsid w:val="008C624D"/>
    <w:rsid w:val="008C70A6"/>
    <w:rsid w:val="008C75A8"/>
    <w:rsid w:val="008C7AD8"/>
    <w:rsid w:val="008D0AD9"/>
    <w:rsid w:val="008D1682"/>
    <w:rsid w:val="008D1929"/>
    <w:rsid w:val="008D3332"/>
    <w:rsid w:val="008D3F6D"/>
    <w:rsid w:val="008D4862"/>
    <w:rsid w:val="008D5B7D"/>
    <w:rsid w:val="008E0449"/>
    <w:rsid w:val="008E05D1"/>
    <w:rsid w:val="008E085E"/>
    <w:rsid w:val="008E292A"/>
    <w:rsid w:val="008E327A"/>
    <w:rsid w:val="008E368D"/>
    <w:rsid w:val="008E3A84"/>
    <w:rsid w:val="008F191B"/>
    <w:rsid w:val="008F239F"/>
    <w:rsid w:val="008F3326"/>
    <w:rsid w:val="008F5335"/>
    <w:rsid w:val="008F6F2B"/>
    <w:rsid w:val="00902613"/>
    <w:rsid w:val="00902A49"/>
    <w:rsid w:val="009041EC"/>
    <w:rsid w:val="00904DBC"/>
    <w:rsid w:val="00905F73"/>
    <w:rsid w:val="0090693B"/>
    <w:rsid w:val="009073B6"/>
    <w:rsid w:val="00907A9D"/>
    <w:rsid w:val="00907F0F"/>
    <w:rsid w:val="00911061"/>
    <w:rsid w:val="0091241C"/>
    <w:rsid w:val="00912BD3"/>
    <w:rsid w:val="009154FB"/>
    <w:rsid w:val="00917316"/>
    <w:rsid w:val="009200AC"/>
    <w:rsid w:val="0092154C"/>
    <w:rsid w:val="009216BC"/>
    <w:rsid w:val="00921C19"/>
    <w:rsid w:val="009235BD"/>
    <w:rsid w:val="009248E3"/>
    <w:rsid w:val="00924917"/>
    <w:rsid w:val="00925BC5"/>
    <w:rsid w:val="00927939"/>
    <w:rsid w:val="00930115"/>
    <w:rsid w:val="00932378"/>
    <w:rsid w:val="00932B43"/>
    <w:rsid w:val="00934070"/>
    <w:rsid w:val="00935417"/>
    <w:rsid w:val="0093732E"/>
    <w:rsid w:val="009376E7"/>
    <w:rsid w:val="009420FD"/>
    <w:rsid w:val="0094265E"/>
    <w:rsid w:val="00942D00"/>
    <w:rsid w:val="00943481"/>
    <w:rsid w:val="00944950"/>
    <w:rsid w:val="00944AF8"/>
    <w:rsid w:val="009458FE"/>
    <w:rsid w:val="0094685E"/>
    <w:rsid w:val="0095190B"/>
    <w:rsid w:val="00952BD3"/>
    <w:rsid w:val="009540B4"/>
    <w:rsid w:val="009544AB"/>
    <w:rsid w:val="00954CD1"/>
    <w:rsid w:val="00955CF6"/>
    <w:rsid w:val="009616A5"/>
    <w:rsid w:val="0096237B"/>
    <w:rsid w:val="009635E9"/>
    <w:rsid w:val="00963FAB"/>
    <w:rsid w:val="009650A5"/>
    <w:rsid w:val="00966380"/>
    <w:rsid w:val="00966409"/>
    <w:rsid w:val="009669A4"/>
    <w:rsid w:val="00967752"/>
    <w:rsid w:val="00971964"/>
    <w:rsid w:val="00972903"/>
    <w:rsid w:val="00976CC4"/>
    <w:rsid w:val="00977061"/>
    <w:rsid w:val="009800CD"/>
    <w:rsid w:val="00981ED1"/>
    <w:rsid w:val="009825D0"/>
    <w:rsid w:val="00983F72"/>
    <w:rsid w:val="0098467A"/>
    <w:rsid w:val="009848B3"/>
    <w:rsid w:val="00984CFB"/>
    <w:rsid w:val="00985F87"/>
    <w:rsid w:val="009867A6"/>
    <w:rsid w:val="00990289"/>
    <w:rsid w:val="00992A63"/>
    <w:rsid w:val="00992ACE"/>
    <w:rsid w:val="00993810"/>
    <w:rsid w:val="00996B87"/>
    <w:rsid w:val="00996F9E"/>
    <w:rsid w:val="00997419"/>
    <w:rsid w:val="009A1306"/>
    <w:rsid w:val="009A1353"/>
    <w:rsid w:val="009A2664"/>
    <w:rsid w:val="009A362F"/>
    <w:rsid w:val="009A3ED5"/>
    <w:rsid w:val="009A5591"/>
    <w:rsid w:val="009A56BD"/>
    <w:rsid w:val="009A7A62"/>
    <w:rsid w:val="009B0A8A"/>
    <w:rsid w:val="009B14D9"/>
    <w:rsid w:val="009B3440"/>
    <w:rsid w:val="009B34B5"/>
    <w:rsid w:val="009B364B"/>
    <w:rsid w:val="009B42CA"/>
    <w:rsid w:val="009B61C7"/>
    <w:rsid w:val="009C15F3"/>
    <w:rsid w:val="009C252E"/>
    <w:rsid w:val="009C2D36"/>
    <w:rsid w:val="009C3822"/>
    <w:rsid w:val="009C6357"/>
    <w:rsid w:val="009C6AC9"/>
    <w:rsid w:val="009D02D1"/>
    <w:rsid w:val="009D0FA9"/>
    <w:rsid w:val="009D3F0A"/>
    <w:rsid w:val="009D43C6"/>
    <w:rsid w:val="009D696F"/>
    <w:rsid w:val="009E03FC"/>
    <w:rsid w:val="009E062A"/>
    <w:rsid w:val="009E1C27"/>
    <w:rsid w:val="009E25B8"/>
    <w:rsid w:val="009E3236"/>
    <w:rsid w:val="009E3511"/>
    <w:rsid w:val="009E53DF"/>
    <w:rsid w:val="009E64A5"/>
    <w:rsid w:val="009E6E78"/>
    <w:rsid w:val="009F449F"/>
    <w:rsid w:val="009F5688"/>
    <w:rsid w:val="009F72D1"/>
    <w:rsid w:val="00A004B0"/>
    <w:rsid w:val="00A01050"/>
    <w:rsid w:val="00A01B9B"/>
    <w:rsid w:val="00A025A2"/>
    <w:rsid w:val="00A0283D"/>
    <w:rsid w:val="00A06B0D"/>
    <w:rsid w:val="00A07090"/>
    <w:rsid w:val="00A0748C"/>
    <w:rsid w:val="00A078A3"/>
    <w:rsid w:val="00A07BE4"/>
    <w:rsid w:val="00A1002A"/>
    <w:rsid w:val="00A108A4"/>
    <w:rsid w:val="00A11715"/>
    <w:rsid w:val="00A122AD"/>
    <w:rsid w:val="00A14C2A"/>
    <w:rsid w:val="00A153B1"/>
    <w:rsid w:val="00A173E1"/>
    <w:rsid w:val="00A17578"/>
    <w:rsid w:val="00A17D4F"/>
    <w:rsid w:val="00A2043E"/>
    <w:rsid w:val="00A20523"/>
    <w:rsid w:val="00A2170B"/>
    <w:rsid w:val="00A21B79"/>
    <w:rsid w:val="00A2523D"/>
    <w:rsid w:val="00A25F8F"/>
    <w:rsid w:val="00A275D8"/>
    <w:rsid w:val="00A30571"/>
    <w:rsid w:val="00A3116B"/>
    <w:rsid w:val="00A31352"/>
    <w:rsid w:val="00A3137C"/>
    <w:rsid w:val="00A314A7"/>
    <w:rsid w:val="00A319DE"/>
    <w:rsid w:val="00A31E19"/>
    <w:rsid w:val="00A35B19"/>
    <w:rsid w:val="00A361BB"/>
    <w:rsid w:val="00A37121"/>
    <w:rsid w:val="00A37FAE"/>
    <w:rsid w:val="00A400E1"/>
    <w:rsid w:val="00A403D5"/>
    <w:rsid w:val="00A40EA6"/>
    <w:rsid w:val="00A42E23"/>
    <w:rsid w:val="00A43E59"/>
    <w:rsid w:val="00A4440B"/>
    <w:rsid w:val="00A44C3B"/>
    <w:rsid w:val="00A45EC5"/>
    <w:rsid w:val="00A4665A"/>
    <w:rsid w:val="00A4677E"/>
    <w:rsid w:val="00A47EE6"/>
    <w:rsid w:val="00A50946"/>
    <w:rsid w:val="00A50F85"/>
    <w:rsid w:val="00A512CE"/>
    <w:rsid w:val="00A513D3"/>
    <w:rsid w:val="00A51DD0"/>
    <w:rsid w:val="00A520CC"/>
    <w:rsid w:val="00A526EC"/>
    <w:rsid w:val="00A52F45"/>
    <w:rsid w:val="00A52FFA"/>
    <w:rsid w:val="00A5303C"/>
    <w:rsid w:val="00A537CD"/>
    <w:rsid w:val="00A53839"/>
    <w:rsid w:val="00A53AA7"/>
    <w:rsid w:val="00A551DB"/>
    <w:rsid w:val="00A55F3B"/>
    <w:rsid w:val="00A575E2"/>
    <w:rsid w:val="00A57A3E"/>
    <w:rsid w:val="00A62153"/>
    <w:rsid w:val="00A63672"/>
    <w:rsid w:val="00A640A1"/>
    <w:rsid w:val="00A64A8D"/>
    <w:rsid w:val="00A65924"/>
    <w:rsid w:val="00A666B1"/>
    <w:rsid w:val="00A70145"/>
    <w:rsid w:val="00A72B99"/>
    <w:rsid w:val="00A72E4D"/>
    <w:rsid w:val="00A733B7"/>
    <w:rsid w:val="00A7561C"/>
    <w:rsid w:val="00A800C7"/>
    <w:rsid w:val="00A81FBF"/>
    <w:rsid w:val="00A829E2"/>
    <w:rsid w:val="00A831ED"/>
    <w:rsid w:val="00A83DB4"/>
    <w:rsid w:val="00A90428"/>
    <w:rsid w:val="00A92905"/>
    <w:rsid w:val="00A937B1"/>
    <w:rsid w:val="00A94448"/>
    <w:rsid w:val="00A946E4"/>
    <w:rsid w:val="00A947ED"/>
    <w:rsid w:val="00A952F7"/>
    <w:rsid w:val="00A969A2"/>
    <w:rsid w:val="00A97075"/>
    <w:rsid w:val="00AA24C2"/>
    <w:rsid w:val="00AA28E2"/>
    <w:rsid w:val="00AA2F81"/>
    <w:rsid w:val="00AA2FAB"/>
    <w:rsid w:val="00AA35E6"/>
    <w:rsid w:val="00AA7E0E"/>
    <w:rsid w:val="00AB13F4"/>
    <w:rsid w:val="00AB1741"/>
    <w:rsid w:val="00AB1BB2"/>
    <w:rsid w:val="00AB3BB2"/>
    <w:rsid w:val="00AB5932"/>
    <w:rsid w:val="00AB6244"/>
    <w:rsid w:val="00AB6F2F"/>
    <w:rsid w:val="00AB70AE"/>
    <w:rsid w:val="00AB7165"/>
    <w:rsid w:val="00AC0B5C"/>
    <w:rsid w:val="00AC253A"/>
    <w:rsid w:val="00AC30C4"/>
    <w:rsid w:val="00AC31B7"/>
    <w:rsid w:val="00AC365E"/>
    <w:rsid w:val="00AC4DBB"/>
    <w:rsid w:val="00AC5A82"/>
    <w:rsid w:val="00AC5C3A"/>
    <w:rsid w:val="00AD04D1"/>
    <w:rsid w:val="00AD0734"/>
    <w:rsid w:val="00AD0CEB"/>
    <w:rsid w:val="00AD4AD5"/>
    <w:rsid w:val="00AD6761"/>
    <w:rsid w:val="00AD7547"/>
    <w:rsid w:val="00AE085A"/>
    <w:rsid w:val="00AE1FB0"/>
    <w:rsid w:val="00AE435A"/>
    <w:rsid w:val="00AF0576"/>
    <w:rsid w:val="00AF10C5"/>
    <w:rsid w:val="00AF403C"/>
    <w:rsid w:val="00AF4AED"/>
    <w:rsid w:val="00AF6DDF"/>
    <w:rsid w:val="00B029A7"/>
    <w:rsid w:val="00B06627"/>
    <w:rsid w:val="00B0673A"/>
    <w:rsid w:val="00B07FBB"/>
    <w:rsid w:val="00B1150B"/>
    <w:rsid w:val="00B11C76"/>
    <w:rsid w:val="00B13DC8"/>
    <w:rsid w:val="00B14E2A"/>
    <w:rsid w:val="00B1659F"/>
    <w:rsid w:val="00B17F21"/>
    <w:rsid w:val="00B2088F"/>
    <w:rsid w:val="00B21250"/>
    <w:rsid w:val="00B2471F"/>
    <w:rsid w:val="00B25AF5"/>
    <w:rsid w:val="00B27C58"/>
    <w:rsid w:val="00B300AA"/>
    <w:rsid w:val="00B32D9B"/>
    <w:rsid w:val="00B364D3"/>
    <w:rsid w:val="00B3697C"/>
    <w:rsid w:val="00B378A1"/>
    <w:rsid w:val="00B37C5B"/>
    <w:rsid w:val="00B40728"/>
    <w:rsid w:val="00B431F9"/>
    <w:rsid w:val="00B43728"/>
    <w:rsid w:val="00B43F48"/>
    <w:rsid w:val="00B45036"/>
    <w:rsid w:val="00B46D5D"/>
    <w:rsid w:val="00B53744"/>
    <w:rsid w:val="00B545EB"/>
    <w:rsid w:val="00B54662"/>
    <w:rsid w:val="00B5562F"/>
    <w:rsid w:val="00B57EEC"/>
    <w:rsid w:val="00B60461"/>
    <w:rsid w:val="00B60FD5"/>
    <w:rsid w:val="00B61C58"/>
    <w:rsid w:val="00B6207C"/>
    <w:rsid w:val="00B63091"/>
    <w:rsid w:val="00B7133F"/>
    <w:rsid w:val="00B725F7"/>
    <w:rsid w:val="00B7313C"/>
    <w:rsid w:val="00B75359"/>
    <w:rsid w:val="00B75A28"/>
    <w:rsid w:val="00B7662F"/>
    <w:rsid w:val="00B76C76"/>
    <w:rsid w:val="00B779F3"/>
    <w:rsid w:val="00B803CA"/>
    <w:rsid w:val="00B821E1"/>
    <w:rsid w:val="00B82F5F"/>
    <w:rsid w:val="00B831AC"/>
    <w:rsid w:val="00B84DE5"/>
    <w:rsid w:val="00B87367"/>
    <w:rsid w:val="00B87F55"/>
    <w:rsid w:val="00B90216"/>
    <w:rsid w:val="00B90C13"/>
    <w:rsid w:val="00B91619"/>
    <w:rsid w:val="00B92B89"/>
    <w:rsid w:val="00B9368C"/>
    <w:rsid w:val="00B94594"/>
    <w:rsid w:val="00B966BB"/>
    <w:rsid w:val="00B9791A"/>
    <w:rsid w:val="00B97EBD"/>
    <w:rsid w:val="00BA034C"/>
    <w:rsid w:val="00BA0F44"/>
    <w:rsid w:val="00BA2355"/>
    <w:rsid w:val="00BA4DAA"/>
    <w:rsid w:val="00BA6F34"/>
    <w:rsid w:val="00BA72B5"/>
    <w:rsid w:val="00BB1D13"/>
    <w:rsid w:val="00BB3946"/>
    <w:rsid w:val="00BC15A8"/>
    <w:rsid w:val="00BC181B"/>
    <w:rsid w:val="00BC2135"/>
    <w:rsid w:val="00BC3717"/>
    <w:rsid w:val="00BC4184"/>
    <w:rsid w:val="00BC4BC2"/>
    <w:rsid w:val="00BC5957"/>
    <w:rsid w:val="00BC693D"/>
    <w:rsid w:val="00BD48FA"/>
    <w:rsid w:val="00BD54AD"/>
    <w:rsid w:val="00BD65C6"/>
    <w:rsid w:val="00BD6C67"/>
    <w:rsid w:val="00BE0D2A"/>
    <w:rsid w:val="00BE1422"/>
    <w:rsid w:val="00BE1A84"/>
    <w:rsid w:val="00BE66AD"/>
    <w:rsid w:val="00BE7EDA"/>
    <w:rsid w:val="00BF0EA8"/>
    <w:rsid w:val="00BF161D"/>
    <w:rsid w:val="00BF1916"/>
    <w:rsid w:val="00BF2269"/>
    <w:rsid w:val="00BF285B"/>
    <w:rsid w:val="00BF289E"/>
    <w:rsid w:val="00BF4EDE"/>
    <w:rsid w:val="00C01F97"/>
    <w:rsid w:val="00C03B68"/>
    <w:rsid w:val="00C0525A"/>
    <w:rsid w:val="00C061FC"/>
    <w:rsid w:val="00C06712"/>
    <w:rsid w:val="00C06C5B"/>
    <w:rsid w:val="00C07EDE"/>
    <w:rsid w:val="00C10EFF"/>
    <w:rsid w:val="00C11075"/>
    <w:rsid w:val="00C1134F"/>
    <w:rsid w:val="00C117E9"/>
    <w:rsid w:val="00C11B1B"/>
    <w:rsid w:val="00C12AAE"/>
    <w:rsid w:val="00C1402A"/>
    <w:rsid w:val="00C1567A"/>
    <w:rsid w:val="00C17C94"/>
    <w:rsid w:val="00C23958"/>
    <w:rsid w:val="00C25C8F"/>
    <w:rsid w:val="00C27978"/>
    <w:rsid w:val="00C31831"/>
    <w:rsid w:val="00C32636"/>
    <w:rsid w:val="00C32801"/>
    <w:rsid w:val="00C33962"/>
    <w:rsid w:val="00C357E7"/>
    <w:rsid w:val="00C35FE5"/>
    <w:rsid w:val="00C36687"/>
    <w:rsid w:val="00C40C04"/>
    <w:rsid w:val="00C42294"/>
    <w:rsid w:val="00C43516"/>
    <w:rsid w:val="00C437E4"/>
    <w:rsid w:val="00C440E5"/>
    <w:rsid w:val="00C444FD"/>
    <w:rsid w:val="00C45993"/>
    <w:rsid w:val="00C47592"/>
    <w:rsid w:val="00C47F65"/>
    <w:rsid w:val="00C502A5"/>
    <w:rsid w:val="00C53F64"/>
    <w:rsid w:val="00C54444"/>
    <w:rsid w:val="00C550A3"/>
    <w:rsid w:val="00C55822"/>
    <w:rsid w:val="00C564C2"/>
    <w:rsid w:val="00C604D7"/>
    <w:rsid w:val="00C6094F"/>
    <w:rsid w:val="00C60E01"/>
    <w:rsid w:val="00C62570"/>
    <w:rsid w:val="00C63461"/>
    <w:rsid w:val="00C648B1"/>
    <w:rsid w:val="00C659DD"/>
    <w:rsid w:val="00C660DB"/>
    <w:rsid w:val="00C708B1"/>
    <w:rsid w:val="00C711B6"/>
    <w:rsid w:val="00C724E3"/>
    <w:rsid w:val="00C74E69"/>
    <w:rsid w:val="00C81030"/>
    <w:rsid w:val="00C81680"/>
    <w:rsid w:val="00C821FC"/>
    <w:rsid w:val="00C84DFF"/>
    <w:rsid w:val="00C866CD"/>
    <w:rsid w:val="00C86B80"/>
    <w:rsid w:val="00C86DEA"/>
    <w:rsid w:val="00C87A2F"/>
    <w:rsid w:val="00C90D8A"/>
    <w:rsid w:val="00C911F0"/>
    <w:rsid w:val="00C9134B"/>
    <w:rsid w:val="00C92C49"/>
    <w:rsid w:val="00C935F1"/>
    <w:rsid w:val="00C94376"/>
    <w:rsid w:val="00C96A7B"/>
    <w:rsid w:val="00C97563"/>
    <w:rsid w:val="00CA0F0B"/>
    <w:rsid w:val="00CA3217"/>
    <w:rsid w:val="00CA32E1"/>
    <w:rsid w:val="00CA6FE9"/>
    <w:rsid w:val="00CA745B"/>
    <w:rsid w:val="00CB185E"/>
    <w:rsid w:val="00CB202B"/>
    <w:rsid w:val="00CB4301"/>
    <w:rsid w:val="00CB6282"/>
    <w:rsid w:val="00CB6987"/>
    <w:rsid w:val="00CC0AB3"/>
    <w:rsid w:val="00CC21F3"/>
    <w:rsid w:val="00CC3FAC"/>
    <w:rsid w:val="00CC543A"/>
    <w:rsid w:val="00CC5B33"/>
    <w:rsid w:val="00CC5E9B"/>
    <w:rsid w:val="00CC683A"/>
    <w:rsid w:val="00CD06E1"/>
    <w:rsid w:val="00CD34E9"/>
    <w:rsid w:val="00CD4E53"/>
    <w:rsid w:val="00CD52DC"/>
    <w:rsid w:val="00CD65DC"/>
    <w:rsid w:val="00CD7065"/>
    <w:rsid w:val="00CD7F98"/>
    <w:rsid w:val="00CE263B"/>
    <w:rsid w:val="00CE475E"/>
    <w:rsid w:val="00CE4952"/>
    <w:rsid w:val="00CE4CF2"/>
    <w:rsid w:val="00CE502F"/>
    <w:rsid w:val="00CE5F4B"/>
    <w:rsid w:val="00CE73BF"/>
    <w:rsid w:val="00CE749C"/>
    <w:rsid w:val="00CE7587"/>
    <w:rsid w:val="00CF00A8"/>
    <w:rsid w:val="00CF0A6F"/>
    <w:rsid w:val="00CF3480"/>
    <w:rsid w:val="00CF3C76"/>
    <w:rsid w:val="00CF4E04"/>
    <w:rsid w:val="00CF5AE1"/>
    <w:rsid w:val="00CF6110"/>
    <w:rsid w:val="00CF655F"/>
    <w:rsid w:val="00CF656A"/>
    <w:rsid w:val="00CF759F"/>
    <w:rsid w:val="00D01370"/>
    <w:rsid w:val="00D015E2"/>
    <w:rsid w:val="00D015EA"/>
    <w:rsid w:val="00D01CD9"/>
    <w:rsid w:val="00D02F69"/>
    <w:rsid w:val="00D033E3"/>
    <w:rsid w:val="00D06086"/>
    <w:rsid w:val="00D06468"/>
    <w:rsid w:val="00D06561"/>
    <w:rsid w:val="00D10A9D"/>
    <w:rsid w:val="00D12F10"/>
    <w:rsid w:val="00D144F9"/>
    <w:rsid w:val="00D14808"/>
    <w:rsid w:val="00D15771"/>
    <w:rsid w:val="00D15959"/>
    <w:rsid w:val="00D21755"/>
    <w:rsid w:val="00D232C1"/>
    <w:rsid w:val="00D23D7B"/>
    <w:rsid w:val="00D23F99"/>
    <w:rsid w:val="00D240D4"/>
    <w:rsid w:val="00D270E5"/>
    <w:rsid w:val="00D30174"/>
    <w:rsid w:val="00D30FE7"/>
    <w:rsid w:val="00D31021"/>
    <w:rsid w:val="00D31F2E"/>
    <w:rsid w:val="00D33263"/>
    <w:rsid w:val="00D343E3"/>
    <w:rsid w:val="00D3621C"/>
    <w:rsid w:val="00D37AFF"/>
    <w:rsid w:val="00D37E5B"/>
    <w:rsid w:val="00D41412"/>
    <w:rsid w:val="00D41A86"/>
    <w:rsid w:val="00D41B37"/>
    <w:rsid w:val="00D424CB"/>
    <w:rsid w:val="00D42E43"/>
    <w:rsid w:val="00D4300A"/>
    <w:rsid w:val="00D45D4C"/>
    <w:rsid w:val="00D46DF8"/>
    <w:rsid w:val="00D50C35"/>
    <w:rsid w:val="00D51FE1"/>
    <w:rsid w:val="00D54F05"/>
    <w:rsid w:val="00D551C8"/>
    <w:rsid w:val="00D557C1"/>
    <w:rsid w:val="00D56D9A"/>
    <w:rsid w:val="00D57053"/>
    <w:rsid w:val="00D612C0"/>
    <w:rsid w:val="00D63C13"/>
    <w:rsid w:val="00D63D1A"/>
    <w:rsid w:val="00D6410D"/>
    <w:rsid w:val="00D64280"/>
    <w:rsid w:val="00D649D5"/>
    <w:rsid w:val="00D64BE0"/>
    <w:rsid w:val="00D65594"/>
    <w:rsid w:val="00D65DE8"/>
    <w:rsid w:val="00D67ED2"/>
    <w:rsid w:val="00D7009E"/>
    <w:rsid w:val="00D71273"/>
    <w:rsid w:val="00D71835"/>
    <w:rsid w:val="00D71F6A"/>
    <w:rsid w:val="00D727DF"/>
    <w:rsid w:val="00D738F3"/>
    <w:rsid w:val="00D747C7"/>
    <w:rsid w:val="00D76226"/>
    <w:rsid w:val="00D76FEC"/>
    <w:rsid w:val="00D7728F"/>
    <w:rsid w:val="00D77991"/>
    <w:rsid w:val="00D8142F"/>
    <w:rsid w:val="00D81BEE"/>
    <w:rsid w:val="00D82ADB"/>
    <w:rsid w:val="00D82B20"/>
    <w:rsid w:val="00D82B8B"/>
    <w:rsid w:val="00D84A6F"/>
    <w:rsid w:val="00D86C3A"/>
    <w:rsid w:val="00D90AB3"/>
    <w:rsid w:val="00D92164"/>
    <w:rsid w:val="00D92C93"/>
    <w:rsid w:val="00D94902"/>
    <w:rsid w:val="00D96F69"/>
    <w:rsid w:val="00DA39DB"/>
    <w:rsid w:val="00DA3DD1"/>
    <w:rsid w:val="00DA5D26"/>
    <w:rsid w:val="00DA67EA"/>
    <w:rsid w:val="00DA7E72"/>
    <w:rsid w:val="00DB0990"/>
    <w:rsid w:val="00DB2858"/>
    <w:rsid w:val="00DB298D"/>
    <w:rsid w:val="00DB2B7A"/>
    <w:rsid w:val="00DB2E9B"/>
    <w:rsid w:val="00DB2F45"/>
    <w:rsid w:val="00DB33DF"/>
    <w:rsid w:val="00DB3459"/>
    <w:rsid w:val="00DB42FD"/>
    <w:rsid w:val="00DB73F8"/>
    <w:rsid w:val="00DB7861"/>
    <w:rsid w:val="00DC039C"/>
    <w:rsid w:val="00DC0F21"/>
    <w:rsid w:val="00DC3577"/>
    <w:rsid w:val="00DC4AD8"/>
    <w:rsid w:val="00DC57DB"/>
    <w:rsid w:val="00DC7534"/>
    <w:rsid w:val="00DC7974"/>
    <w:rsid w:val="00DD1262"/>
    <w:rsid w:val="00DD176B"/>
    <w:rsid w:val="00DD1B97"/>
    <w:rsid w:val="00DD1C16"/>
    <w:rsid w:val="00DD4AB0"/>
    <w:rsid w:val="00DD4B27"/>
    <w:rsid w:val="00DD4BB8"/>
    <w:rsid w:val="00DD5CA4"/>
    <w:rsid w:val="00DD5DAE"/>
    <w:rsid w:val="00DE100D"/>
    <w:rsid w:val="00DE43B1"/>
    <w:rsid w:val="00DE4592"/>
    <w:rsid w:val="00DE45D5"/>
    <w:rsid w:val="00DE4D4E"/>
    <w:rsid w:val="00DE5A67"/>
    <w:rsid w:val="00DE5FA1"/>
    <w:rsid w:val="00DE6070"/>
    <w:rsid w:val="00DE69DD"/>
    <w:rsid w:val="00DE6B66"/>
    <w:rsid w:val="00DE7E90"/>
    <w:rsid w:val="00DF3C4A"/>
    <w:rsid w:val="00DF3E87"/>
    <w:rsid w:val="00DF55F4"/>
    <w:rsid w:val="00DF65C2"/>
    <w:rsid w:val="00DF7B0A"/>
    <w:rsid w:val="00E00392"/>
    <w:rsid w:val="00E00914"/>
    <w:rsid w:val="00E00AE2"/>
    <w:rsid w:val="00E012D7"/>
    <w:rsid w:val="00E0340C"/>
    <w:rsid w:val="00E05AEF"/>
    <w:rsid w:val="00E061D1"/>
    <w:rsid w:val="00E06629"/>
    <w:rsid w:val="00E10940"/>
    <w:rsid w:val="00E10B41"/>
    <w:rsid w:val="00E1186E"/>
    <w:rsid w:val="00E128D5"/>
    <w:rsid w:val="00E14490"/>
    <w:rsid w:val="00E15226"/>
    <w:rsid w:val="00E1522A"/>
    <w:rsid w:val="00E200F0"/>
    <w:rsid w:val="00E212BA"/>
    <w:rsid w:val="00E2305B"/>
    <w:rsid w:val="00E23B31"/>
    <w:rsid w:val="00E24415"/>
    <w:rsid w:val="00E24AB3"/>
    <w:rsid w:val="00E25C50"/>
    <w:rsid w:val="00E30598"/>
    <w:rsid w:val="00E35BA5"/>
    <w:rsid w:val="00E35E8A"/>
    <w:rsid w:val="00E401BA"/>
    <w:rsid w:val="00E416B9"/>
    <w:rsid w:val="00E42A86"/>
    <w:rsid w:val="00E43A94"/>
    <w:rsid w:val="00E43AF1"/>
    <w:rsid w:val="00E444B8"/>
    <w:rsid w:val="00E451BF"/>
    <w:rsid w:val="00E46D31"/>
    <w:rsid w:val="00E47B5E"/>
    <w:rsid w:val="00E5435A"/>
    <w:rsid w:val="00E55892"/>
    <w:rsid w:val="00E56A7D"/>
    <w:rsid w:val="00E574DB"/>
    <w:rsid w:val="00E6118E"/>
    <w:rsid w:val="00E62C09"/>
    <w:rsid w:val="00E62E74"/>
    <w:rsid w:val="00E63F70"/>
    <w:rsid w:val="00E6436A"/>
    <w:rsid w:val="00E64E9D"/>
    <w:rsid w:val="00E661A2"/>
    <w:rsid w:val="00E665DE"/>
    <w:rsid w:val="00E70041"/>
    <w:rsid w:val="00E703FB"/>
    <w:rsid w:val="00E70413"/>
    <w:rsid w:val="00E70715"/>
    <w:rsid w:val="00E707CA"/>
    <w:rsid w:val="00E717A0"/>
    <w:rsid w:val="00E71C80"/>
    <w:rsid w:val="00E722B8"/>
    <w:rsid w:val="00E727D6"/>
    <w:rsid w:val="00E75670"/>
    <w:rsid w:val="00E76E40"/>
    <w:rsid w:val="00E77532"/>
    <w:rsid w:val="00E8060F"/>
    <w:rsid w:val="00E807C8"/>
    <w:rsid w:val="00E82B9C"/>
    <w:rsid w:val="00E83302"/>
    <w:rsid w:val="00E854A2"/>
    <w:rsid w:val="00E855BB"/>
    <w:rsid w:val="00E857ED"/>
    <w:rsid w:val="00E859E5"/>
    <w:rsid w:val="00E8650A"/>
    <w:rsid w:val="00E86B42"/>
    <w:rsid w:val="00E87006"/>
    <w:rsid w:val="00E87E84"/>
    <w:rsid w:val="00E918DF"/>
    <w:rsid w:val="00E96058"/>
    <w:rsid w:val="00E962D0"/>
    <w:rsid w:val="00E96482"/>
    <w:rsid w:val="00EA017D"/>
    <w:rsid w:val="00EA0ED8"/>
    <w:rsid w:val="00EA1B88"/>
    <w:rsid w:val="00EA3F2E"/>
    <w:rsid w:val="00EA5787"/>
    <w:rsid w:val="00EA7032"/>
    <w:rsid w:val="00EB094C"/>
    <w:rsid w:val="00EB289B"/>
    <w:rsid w:val="00EB630B"/>
    <w:rsid w:val="00EB6431"/>
    <w:rsid w:val="00EC1215"/>
    <w:rsid w:val="00EC32EC"/>
    <w:rsid w:val="00EC3932"/>
    <w:rsid w:val="00EC4350"/>
    <w:rsid w:val="00EC5317"/>
    <w:rsid w:val="00EC7741"/>
    <w:rsid w:val="00ED1761"/>
    <w:rsid w:val="00ED2F17"/>
    <w:rsid w:val="00ED3384"/>
    <w:rsid w:val="00ED3F84"/>
    <w:rsid w:val="00ED4BBD"/>
    <w:rsid w:val="00ED4CCB"/>
    <w:rsid w:val="00ED684D"/>
    <w:rsid w:val="00ED6C53"/>
    <w:rsid w:val="00ED7B7C"/>
    <w:rsid w:val="00EE0C56"/>
    <w:rsid w:val="00EE0E48"/>
    <w:rsid w:val="00EE10DD"/>
    <w:rsid w:val="00EE282E"/>
    <w:rsid w:val="00EE49A9"/>
    <w:rsid w:val="00EE6865"/>
    <w:rsid w:val="00EE7C5E"/>
    <w:rsid w:val="00EF0F5B"/>
    <w:rsid w:val="00EF1252"/>
    <w:rsid w:val="00EF1CD1"/>
    <w:rsid w:val="00EF43D5"/>
    <w:rsid w:val="00EF52A7"/>
    <w:rsid w:val="00EF5C99"/>
    <w:rsid w:val="00EF6CD9"/>
    <w:rsid w:val="00F00304"/>
    <w:rsid w:val="00F0294F"/>
    <w:rsid w:val="00F02FBF"/>
    <w:rsid w:val="00F038B6"/>
    <w:rsid w:val="00F040D7"/>
    <w:rsid w:val="00F0465B"/>
    <w:rsid w:val="00F04F89"/>
    <w:rsid w:val="00F05948"/>
    <w:rsid w:val="00F0627E"/>
    <w:rsid w:val="00F06F4E"/>
    <w:rsid w:val="00F10ED8"/>
    <w:rsid w:val="00F10F26"/>
    <w:rsid w:val="00F122F5"/>
    <w:rsid w:val="00F12371"/>
    <w:rsid w:val="00F12CE8"/>
    <w:rsid w:val="00F14398"/>
    <w:rsid w:val="00F14419"/>
    <w:rsid w:val="00F149A3"/>
    <w:rsid w:val="00F14F5F"/>
    <w:rsid w:val="00F15370"/>
    <w:rsid w:val="00F157BD"/>
    <w:rsid w:val="00F176B3"/>
    <w:rsid w:val="00F17E77"/>
    <w:rsid w:val="00F2000B"/>
    <w:rsid w:val="00F20837"/>
    <w:rsid w:val="00F20E63"/>
    <w:rsid w:val="00F2136D"/>
    <w:rsid w:val="00F23234"/>
    <w:rsid w:val="00F264F0"/>
    <w:rsid w:val="00F27125"/>
    <w:rsid w:val="00F27C43"/>
    <w:rsid w:val="00F27CC1"/>
    <w:rsid w:val="00F309BD"/>
    <w:rsid w:val="00F30E7B"/>
    <w:rsid w:val="00F33BDD"/>
    <w:rsid w:val="00F3441D"/>
    <w:rsid w:val="00F34ED9"/>
    <w:rsid w:val="00F3526B"/>
    <w:rsid w:val="00F352BA"/>
    <w:rsid w:val="00F35C0B"/>
    <w:rsid w:val="00F36516"/>
    <w:rsid w:val="00F37B30"/>
    <w:rsid w:val="00F37C95"/>
    <w:rsid w:val="00F417D9"/>
    <w:rsid w:val="00F42646"/>
    <w:rsid w:val="00F4330D"/>
    <w:rsid w:val="00F43A34"/>
    <w:rsid w:val="00F449B7"/>
    <w:rsid w:val="00F45358"/>
    <w:rsid w:val="00F45DB8"/>
    <w:rsid w:val="00F45FD8"/>
    <w:rsid w:val="00F46948"/>
    <w:rsid w:val="00F5049C"/>
    <w:rsid w:val="00F50996"/>
    <w:rsid w:val="00F5256C"/>
    <w:rsid w:val="00F52A3E"/>
    <w:rsid w:val="00F53CD5"/>
    <w:rsid w:val="00F5424C"/>
    <w:rsid w:val="00F5427C"/>
    <w:rsid w:val="00F55870"/>
    <w:rsid w:val="00F56753"/>
    <w:rsid w:val="00F600F3"/>
    <w:rsid w:val="00F62D18"/>
    <w:rsid w:val="00F64484"/>
    <w:rsid w:val="00F664CA"/>
    <w:rsid w:val="00F665BA"/>
    <w:rsid w:val="00F6707C"/>
    <w:rsid w:val="00F677DE"/>
    <w:rsid w:val="00F6784E"/>
    <w:rsid w:val="00F70A37"/>
    <w:rsid w:val="00F7145D"/>
    <w:rsid w:val="00F72827"/>
    <w:rsid w:val="00F73723"/>
    <w:rsid w:val="00F752D5"/>
    <w:rsid w:val="00F7576E"/>
    <w:rsid w:val="00F76905"/>
    <w:rsid w:val="00F77446"/>
    <w:rsid w:val="00F77BB9"/>
    <w:rsid w:val="00F81DED"/>
    <w:rsid w:val="00F825EA"/>
    <w:rsid w:val="00F8295B"/>
    <w:rsid w:val="00F83143"/>
    <w:rsid w:val="00F838A4"/>
    <w:rsid w:val="00F84525"/>
    <w:rsid w:val="00F84B60"/>
    <w:rsid w:val="00F855D4"/>
    <w:rsid w:val="00F8585B"/>
    <w:rsid w:val="00F902AB"/>
    <w:rsid w:val="00F905E8"/>
    <w:rsid w:val="00F9090C"/>
    <w:rsid w:val="00F92660"/>
    <w:rsid w:val="00F94DD3"/>
    <w:rsid w:val="00FA2985"/>
    <w:rsid w:val="00FA2A22"/>
    <w:rsid w:val="00FA30EF"/>
    <w:rsid w:val="00FA5158"/>
    <w:rsid w:val="00FA52C8"/>
    <w:rsid w:val="00FA6039"/>
    <w:rsid w:val="00FA76B3"/>
    <w:rsid w:val="00FB1ACA"/>
    <w:rsid w:val="00FB1F54"/>
    <w:rsid w:val="00FB2EDB"/>
    <w:rsid w:val="00FB33C1"/>
    <w:rsid w:val="00FB5476"/>
    <w:rsid w:val="00FB671F"/>
    <w:rsid w:val="00FC0A3E"/>
    <w:rsid w:val="00FC0EFF"/>
    <w:rsid w:val="00FC16BB"/>
    <w:rsid w:val="00FC1D6B"/>
    <w:rsid w:val="00FC2A09"/>
    <w:rsid w:val="00FC4D0F"/>
    <w:rsid w:val="00FC4F15"/>
    <w:rsid w:val="00FC6D41"/>
    <w:rsid w:val="00FD03E4"/>
    <w:rsid w:val="00FD4289"/>
    <w:rsid w:val="00FD5DEB"/>
    <w:rsid w:val="00FD6D91"/>
    <w:rsid w:val="00FD75C8"/>
    <w:rsid w:val="00FD7AF5"/>
    <w:rsid w:val="00FE3E3B"/>
    <w:rsid w:val="00FE405B"/>
    <w:rsid w:val="00FE654D"/>
    <w:rsid w:val="00FF14D2"/>
    <w:rsid w:val="00FF185E"/>
    <w:rsid w:val="00FF3C7F"/>
    <w:rsid w:val="00FF40F4"/>
    <w:rsid w:val="00FF590D"/>
    <w:rsid w:val="00FF5EE1"/>
    <w:rsid w:val="00FF678B"/>
    <w:rsid w:val="00FF69C8"/>
    <w:rsid w:val="00FF6B0B"/>
    <w:rsid w:val="00FF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31394"/>
  <w15:docId w15:val="{34DF64EB-0244-46BA-878E-857416C6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28"/>
  </w:style>
  <w:style w:type="paragraph" w:styleId="Heading1">
    <w:name w:val="heading 1"/>
    <w:basedOn w:val="Normal"/>
    <w:next w:val="Normal"/>
    <w:link w:val="Heading1Char"/>
    <w:uiPriority w:val="9"/>
    <w:qFormat/>
    <w:rsid w:val="00791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1F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251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0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1AB6"/>
    <w:rPr>
      <w:b/>
      <w:bCs/>
    </w:rPr>
  </w:style>
  <w:style w:type="paragraph" w:customStyle="1" w:styleId="Default">
    <w:name w:val="Default"/>
    <w:rsid w:val="000D3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51">
    <w:name w:val="style51"/>
    <w:basedOn w:val="DefaultParagraphFont"/>
    <w:rsid w:val="00F2000B"/>
    <w:rPr>
      <w:rFonts w:ascii="Calibri" w:hAnsi="Calibri" w:cs="Calibri" w:hint="default"/>
    </w:rPr>
  </w:style>
  <w:style w:type="paragraph" w:styleId="NoSpacing">
    <w:name w:val="No Spacing"/>
    <w:uiPriority w:val="1"/>
    <w:qFormat/>
    <w:rsid w:val="00184BD5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9635E9"/>
  </w:style>
  <w:style w:type="paragraph" w:customStyle="1" w:styleId="style10">
    <w:name w:val="style10"/>
    <w:basedOn w:val="Normal"/>
    <w:rsid w:val="0051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Normal"/>
    <w:rsid w:val="0051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8">
    <w:name w:val="style8"/>
    <w:basedOn w:val="DefaultParagraphFont"/>
    <w:rsid w:val="00512BAA"/>
  </w:style>
  <w:style w:type="paragraph" w:styleId="Header">
    <w:name w:val="header"/>
    <w:basedOn w:val="Normal"/>
    <w:link w:val="HeaderChar"/>
    <w:uiPriority w:val="99"/>
    <w:semiHidden/>
    <w:unhideWhenUsed/>
    <w:rsid w:val="00822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578"/>
  </w:style>
  <w:style w:type="paragraph" w:styleId="Footer">
    <w:name w:val="footer"/>
    <w:basedOn w:val="Normal"/>
    <w:link w:val="FooterChar"/>
    <w:uiPriority w:val="99"/>
    <w:semiHidden/>
    <w:unhideWhenUsed/>
    <w:rsid w:val="00822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578"/>
  </w:style>
  <w:style w:type="character" w:styleId="PlaceholderText">
    <w:name w:val="Placeholder Text"/>
    <w:basedOn w:val="DefaultParagraphFont"/>
    <w:uiPriority w:val="99"/>
    <w:semiHidden/>
    <w:rsid w:val="003D633E"/>
    <w:rPr>
      <w:color w:val="808080"/>
    </w:rPr>
  </w:style>
  <w:style w:type="character" w:customStyle="1" w:styleId="apple-converted-space">
    <w:name w:val="apple-converted-space"/>
    <w:basedOn w:val="DefaultParagraphFont"/>
    <w:rsid w:val="0045516C"/>
  </w:style>
  <w:style w:type="character" w:customStyle="1" w:styleId="Heading3Char">
    <w:name w:val="Heading 3 Char"/>
    <w:basedOn w:val="DefaultParagraphFont"/>
    <w:link w:val="Heading3"/>
    <w:uiPriority w:val="9"/>
    <w:semiHidden/>
    <w:rsid w:val="007943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8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839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3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137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5D0144"/>
  </w:style>
  <w:style w:type="character" w:styleId="CommentReference">
    <w:name w:val="annotation reference"/>
    <w:basedOn w:val="DefaultParagraphFont"/>
    <w:uiPriority w:val="99"/>
    <w:semiHidden/>
    <w:unhideWhenUsed/>
    <w:rsid w:val="00185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5F66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5F66"/>
    <w:rPr>
      <w:rFonts w:eastAsiaTheme="minorHAnsi"/>
      <w:sz w:val="20"/>
      <w:szCs w:val="20"/>
    </w:rPr>
  </w:style>
  <w:style w:type="character" w:customStyle="1" w:styleId="palevel0secondary">
    <w:name w:val="palevel0secondary"/>
    <w:basedOn w:val="DefaultParagraphFont"/>
    <w:rsid w:val="006864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1C1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1C1"/>
    <w:rPr>
      <w:rFonts w:eastAsiaTheme="minorHAns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52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JVI0000321</b:Tag>
    <b:SourceType>JournalArticle</b:SourceType>
    <b:Guid>{353E4163-F2FB-4770-9448-F6BBCCB61B1A}</b:Guid>
    <b:Title>Bone Marrow Derived SH-SY5Y Neuroblastoma Cells Infected by Kaposi{\textquoteright}s Sarcoma Herpes Virus (KSHV) Display Unique Infection Phenotypes and Growth Properties</b:Title>
    <b:JournalName>Journal of Virology</b:JournalName>
    <b:Year>2021</b:Year>
    <b:Author>
      <b:Author>
        <b:NameList>
          <b:Person>
            <b:Last>Kong</b:Last>
            <b:First>Xiaohong</b:First>
            <b:Middle>and Li, Dongmei and Mansouri, Amirsalar and Kang, Guobin and Sayood, Khalid and West, John and Wood, Charles</b:Middle>
          </b:Person>
        </b:NameList>
      </b:Author>
    </b:Author>
    <b:Publisher>American Society for Microbiology Journals</b:Publisher>
    <b:URL>https://jvi.asm.org/content/early/2021/04/08/JVI.00003-21</b:URL>
    <b:DOI>10.1128/JVI.00003-21</b:DOI>
    <b:RefOrder>1</b:RefOrder>
  </b:Source>
</b:Sources>
</file>

<file path=customXml/itemProps1.xml><?xml version="1.0" encoding="utf-8"?>
<ds:datastoreItem xmlns:ds="http://schemas.openxmlformats.org/officeDocument/2006/customXml" ds:itemID="{268E4445-A0CD-4F1D-9C97-25351028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univ.</Company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</dc:creator>
  <cp:lastModifiedBy>Amirsalar Mansouri</cp:lastModifiedBy>
  <cp:revision>2</cp:revision>
  <cp:lastPrinted>2018-02-15T21:48:00Z</cp:lastPrinted>
  <dcterms:created xsi:type="dcterms:W3CDTF">2021-05-09T21:08:00Z</dcterms:created>
  <dcterms:modified xsi:type="dcterms:W3CDTF">2021-05-09T21:08:00Z</dcterms:modified>
</cp:coreProperties>
</file>